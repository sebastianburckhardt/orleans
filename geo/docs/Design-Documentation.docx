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9E300" w14:textId="3033453E" w:rsidR="009B3140" w:rsidRDefault="00DF4197">
      <w:pPr>
        <w:pStyle w:val="Title"/>
      </w:pPr>
      <w:r>
        <w:t>Trafalgar</w:t>
      </w:r>
      <w:r w:rsidR="0047307D">
        <w:t>:</w:t>
      </w:r>
      <w:r>
        <w:t xml:space="preserve"> </w:t>
      </w:r>
      <w:r w:rsidR="00F14EB7">
        <w:t xml:space="preserve">Docs for Orleans </w:t>
      </w:r>
      <w:proofErr w:type="spellStart"/>
      <w:r w:rsidR="00F14EB7">
        <w:t>Devs</w:t>
      </w:r>
      <w:proofErr w:type="spellEnd"/>
    </w:p>
    <w:p w14:paraId="4285CCDF" w14:textId="0FFE12E2" w:rsidR="00F14EB7" w:rsidRDefault="0019749E" w:rsidP="00F14EB7">
      <w:ins w:id="0" w:author="Sebastian Burckhardt" w:date="2015-10-23T09:48:00Z">
        <w:r>
          <w:t>Version 10/23/2015</w:t>
        </w:r>
      </w:ins>
    </w:p>
    <w:p w14:paraId="27F665BF" w14:textId="2033347F" w:rsidR="009B3140" w:rsidRDefault="00F14EB7">
      <w:pPr>
        <w:pStyle w:val="Heading1"/>
      </w:pPr>
      <w:r>
        <w:t>Overview</w:t>
      </w:r>
    </w:p>
    <w:p w14:paraId="32AA15D9" w14:textId="1CE18DDF" w:rsidR="009B3140" w:rsidRDefault="00F11DCF">
      <w:r>
        <w:t xml:space="preserve">The </w:t>
      </w:r>
      <w:r w:rsidR="0095780F">
        <w:t>goal of the Trafalgar project</w:t>
      </w:r>
      <w:r>
        <w:t xml:space="preserve"> is to provide better service latency and fault tolerance for globally operating </w:t>
      </w:r>
      <w:r w:rsidR="00660E41">
        <w:t xml:space="preserve">Orleans </w:t>
      </w:r>
      <w:r>
        <w:t>services. This is achieved by connecting</w:t>
      </w:r>
      <w:r w:rsidR="00660E41">
        <w:t xml:space="preserve"> multiple Orleans deployments in one or more regions </w:t>
      </w:r>
      <w:r>
        <w:t xml:space="preserve">to act as a single service. </w:t>
      </w:r>
      <w:r w:rsidR="00DF4197">
        <w:t xml:space="preserve">The main </w:t>
      </w:r>
      <w:r w:rsidR="0095780F">
        <w:t xml:space="preserve">technical </w:t>
      </w:r>
      <w:r w:rsidR="00DF4197">
        <w:t xml:space="preserve">components </w:t>
      </w:r>
      <w:r w:rsidR="0095780F">
        <w:t>of the Trafalgar project are as follows</w:t>
      </w:r>
      <w:r w:rsidR="00DF4197">
        <w:t>:</w:t>
      </w:r>
    </w:p>
    <w:p w14:paraId="4214E7EB" w14:textId="2E3EBC11" w:rsidR="00DF4197" w:rsidRDefault="00DF4197" w:rsidP="00B01361">
      <w:pPr>
        <w:pStyle w:val="ListParagraph"/>
        <w:numPr>
          <w:ilvl w:val="0"/>
          <w:numId w:val="13"/>
        </w:numPr>
      </w:pPr>
      <w:r w:rsidRPr="00F11DCF">
        <w:rPr>
          <w:b/>
        </w:rPr>
        <w:t>Multi</w:t>
      </w:r>
      <w:r w:rsidR="00D3580B">
        <w:rPr>
          <w:b/>
        </w:rPr>
        <w:t>-</w:t>
      </w:r>
      <w:r w:rsidRPr="00F11DCF">
        <w:rPr>
          <w:b/>
        </w:rPr>
        <w:t>cluster Network</w:t>
      </w:r>
      <w:r>
        <w:t xml:space="preserve">. </w:t>
      </w:r>
      <w:r w:rsidR="00660E41">
        <w:t>C</w:t>
      </w:r>
      <w:r>
        <w:t>onnect</w:t>
      </w:r>
      <w:r w:rsidR="00660E41">
        <w:t>s</w:t>
      </w:r>
      <w:r>
        <w:t xml:space="preserve"> multiple Orleans clusters. It is a network </w:t>
      </w:r>
      <w:r w:rsidR="00B01361">
        <w:t xml:space="preserve">that </w:t>
      </w:r>
      <w:r>
        <w:t xml:space="preserve">stores and propagates </w:t>
      </w:r>
      <w:r w:rsidR="003C269C">
        <w:t xml:space="preserve">various </w:t>
      </w:r>
      <w:r>
        <w:t>information</w:t>
      </w:r>
      <w:r w:rsidR="00B01361">
        <w:t xml:space="preserve"> between clusters</w:t>
      </w:r>
      <w:r w:rsidR="003C269C">
        <w:t xml:space="preserve">, such as gateway IP addresses. </w:t>
      </w:r>
      <w:r w:rsidR="00B01361">
        <w:t xml:space="preserve">It is also used for </w:t>
      </w:r>
      <w:r w:rsidR="003C269C">
        <w:t xml:space="preserve">broadcasting </w:t>
      </w:r>
      <w:r w:rsidR="00B01361">
        <w:t xml:space="preserve">administrative </w:t>
      </w:r>
      <w:r w:rsidR="003C269C">
        <w:t xml:space="preserve">configuration </w:t>
      </w:r>
      <w:r w:rsidR="00B01361">
        <w:t>actions</w:t>
      </w:r>
      <w:r w:rsidR="003C269C">
        <w:t xml:space="preserve">, such as </w:t>
      </w:r>
      <w:r w:rsidR="00B01361">
        <w:t>dynamically joining or removing a cluster to/from the multi</w:t>
      </w:r>
      <w:r w:rsidR="00D3580B">
        <w:t>-</w:t>
      </w:r>
      <w:r w:rsidR="00B01361">
        <w:t xml:space="preserve">cluster without stopping the service. </w:t>
      </w:r>
      <w:r w:rsidR="00B01361">
        <w:br/>
      </w:r>
    </w:p>
    <w:p w14:paraId="37120427" w14:textId="74CDD510" w:rsidR="00DF4197" w:rsidRDefault="00DF4197" w:rsidP="00F11DCF">
      <w:pPr>
        <w:pStyle w:val="ListParagraph"/>
        <w:numPr>
          <w:ilvl w:val="0"/>
          <w:numId w:val="13"/>
        </w:numPr>
      </w:pPr>
      <w:r w:rsidRPr="00F11DCF">
        <w:rPr>
          <w:b/>
        </w:rPr>
        <w:t>Single-instance Grain</w:t>
      </w:r>
      <w:r>
        <w:t xml:space="preserve">. A </w:t>
      </w:r>
      <w:r w:rsidR="00660E41">
        <w:t>type</w:t>
      </w:r>
      <w:r>
        <w:t xml:space="preserve"> of a </w:t>
      </w:r>
      <w:r w:rsidR="00C5252F">
        <w:t xml:space="preserve">Orleans </w:t>
      </w:r>
      <w:r>
        <w:t xml:space="preserve">rain </w:t>
      </w:r>
      <w:r w:rsidR="00660E41">
        <w:t>for which we coordinate</w:t>
      </w:r>
      <w:r>
        <w:t xml:space="preserve"> with other clusters to ensure that there is </w:t>
      </w:r>
      <w:r w:rsidR="00756B3B">
        <w:t>(</w:t>
      </w:r>
      <w:r>
        <w:t>eventually</w:t>
      </w:r>
      <w:r w:rsidR="00756B3B">
        <w:t>)</w:t>
      </w:r>
      <w:r>
        <w:t xml:space="preserve"> </w:t>
      </w:r>
      <w:r w:rsidR="00F11DCF">
        <w:t xml:space="preserve">no more than </w:t>
      </w:r>
      <w:r>
        <w:t xml:space="preserve">a single instance of </w:t>
      </w:r>
      <w:r w:rsidR="00F11DCF">
        <w:t xml:space="preserve">the </w:t>
      </w:r>
      <w:r>
        <w:t>grain</w:t>
      </w:r>
      <w:r w:rsidR="00F11DCF">
        <w:t xml:space="preserve"> in all clusters</w:t>
      </w:r>
      <w:r>
        <w:t xml:space="preserve">. </w:t>
      </w:r>
      <w:r w:rsidR="00756B3B">
        <w:t>The programming model is identical to regular grains, because all grain calls are automatically routed to the cluster where the grain resides.</w:t>
      </w:r>
      <w:r w:rsidR="00F11DCF">
        <w:br/>
      </w:r>
    </w:p>
    <w:p w14:paraId="49362795" w14:textId="795A5A40" w:rsidR="00B01361" w:rsidRDefault="00C5252F" w:rsidP="00C5252F">
      <w:pPr>
        <w:pStyle w:val="ListParagraph"/>
        <w:numPr>
          <w:ilvl w:val="0"/>
          <w:numId w:val="13"/>
        </w:numPr>
      </w:pPr>
      <w:r>
        <w:rPr>
          <w:b/>
        </w:rPr>
        <w:t>Queued</w:t>
      </w:r>
      <w:r w:rsidR="00DF4197" w:rsidRPr="00F11DCF">
        <w:rPr>
          <w:b/>
        </w:rPr>
        <w:t xml:space="preserve"> </w:t>
      </w:r>
      <w:r w:rsidR="00B05474">
        <w:rPr>
          <w:b/>
        </w:rPr>
        <w:t>Grains</w:t>
      </w:r>
      <w:r w:rsidR="00DF4197">
        <w:t>.</w:t>
      </w:r>
      <w:r w:rsidR="00F11DCF">
        <w:t xml:space="preserve"> A </w:t>
      </w:r>
      <w:r w:rsidR="00B97C02">
        <w:t xml:space="preserve">new </w:t>
      </w:r>
      <w:r w:rsidR="00F11DCF">
        <w:t xml:space="preserve">variant of </w:t>
      </w:r>
      <w:r w:rsidR="00B97C02" w:rsidRPr="00B97C02">
        <w:rPr>
          <w:rFonts w:ascii="Consolas" w:hAnsi="Consolas" w:cs="Consolas"/>
        </w:rPr>
        <w:t>Grain</w:t>
      </w:r>
      <w:r w:rsidR="00B97C02">
        <w:rPr>
          <w:rFonts w:ascii="Consolas" w:hAnsi="Consolas" w:cs="Consolas"/>
        </w:rPr>
        <w:t>&lt;T&gt;</w:t>
      </w:r>
      <w:r w:rsidR="00F11DCF">
        <w:t xml:space="preserve"> that </w:t>
      </w:r>
      <w:r>
        <w:t xml:space="preserve">maintains a local cache of the grain state and synchronizes it with a remote primary in the background.  </w:t>
      </w:r>
      <w:r w:rsidR="00756B3B">
        <w:t>It uses</w:t>
      </w:r>
      <w:r>
        <w:t xml:space="preserve"> que</w:t>
      </w:r>
      <w:r w:rsidR="00756B3B">
        <w:t>ueing</w:t>
      </w:r>
      <w:r>
        <w:t>, asynchrony, and batching</w:t>
      </w:r>
      <w:r w:rsidR="00B97C02">
        <w:t xml:space="preserve">, </w:t>
      </w:r>
      <w:r w:rsidR="00756B3B">
        <w:t>which</w:t>
      </w:r>
      <w:r>
        <w:t xml:space="preserve"> can considerably improve the grain </w:t>
      </w:r>
      <w:r w:rsidR="00845546">
        <w:t>performance</w:t>
      </w:r>
      <w:r>
        <w:t xml:space="preserve">. </w:t>
      </w:r>
      <w:r w:rsidR="00D60ADD">
        <w:t>Queued grains are</w:t>
      </w:r>
      <w:r>
        <w:t xml:space="preserve"> useful both for single-cluster and multi-cluster scenarios. </w:t>
      </w:r>
    </w:p>
    <w:p w14:paraId="777C85C0" w14:textId="77777777" w:rsidR="00B97C02" w:rsidRDefault="00B97C02" w:rsidP="00B97C02">
      <w:pPr>
        <w:pStyle w:val="ListParagraph"/>
      </w:pPr>
    </w:p>
    <w:p w14:paraId="570888FD" w14:textId="55588A9A" w:rsidR="00F14EB7" w:rsidRDefault="004412E5" w:rsidP="00F14EB7">
      <w:pPr>
        <w:pStyle w:val="ListParagraph"/>
        <w:numPr>
          <w:ilvl w:val="0"/>
          <w:numId w:val="13"/>
        </w:numPr>
      </w:pPr>
      <w:r>
        <w:rPr>
          <w:b/>
        </w:rPr>
        <w:t>Replication</w:t>
      </w:r>
      <w:r w:rsidR="00660E41">
        <w:rPr>
          <w:b/>
        </w:rPr>
        <w:t xml:space="preserve"> Providers</w:t>
      </w:r>
      <w:r w:rsidR="00660E41" w:rsidRPr="00660E41">
        <w:t>.</w:t>
      </w:r>
      <w:r w:rsidR="003C269C">
        <w:t xml:space="preserve"> Queued grains maintain the illusion of a single remote primary</w:t>
      </w:r>
      <w:r w:rsidR="00D60ADD">
        <w:t xml:space="preserve">, for the sake of a simple </w:t>
      </w:r>
      <w:r w:rsidR="003C269C">
        <w:t xml:space="preserve">programming model. Under the hood, however, </w:t>
      </w:r>
      <w:r w:rsidR="00756B3B">
        <w:t>there is</w:t>
      </w:r>
      <w:r w:rsidR="003C269C">
        <w:t xml:space="preserve"> room for </w:t>
      </w:r>
      <w:r w:rsidR="00660E41">
        <w:t xml:space="preserve">a </w:t>
      </w:r>
      <w:r w:rsidR="003C269C">
        <w:t>wide variety</w:t>
      </w:r>
      <w:r w:rsidR="00660E41">
        <w:t xml:space="preserve"> of consistency </w:t>
      </w:r>
      <w:r w:rsidR="003C269C">
        <w:t xml:space="preserve">and replication </w:t>
      </w:r>
      <w:r w:rsidR="00660E41">
        <w:t xml:space="preserve">protocols with various tradeoffs. Any replication protocol can be implemented as a </w:t>
      </w:r>
      <w:r w:rsidR="00660E41" w:rsidRPr="0068321A">
        <w:rPr>
          <w:i/>
        </w:rPr>
        <w:t>replication provider</w:t>
      </w:r>
      <w:r w:rsidR="00756B3B">
        <w:t>.</w:t>
      </w:r>
      <w:r w:rsidR="00660E41">
        <w:t xml:space="preserve"> Each </w:t>
      </w:r>
      <w:r w:rsidR="00D05329">
        <w:t xml:space="preserve">queued </w:t>
      </w:r>
      <w:r w:rsidR="00B97C02">
        <w:t>grain</w:t>
      </w:r>
      <w:r w:rsidR="00D05329">
        <w:t xml:space="preserve"> class </w:t>
      </w:r>
      <w:r w:rsidR="00660E41">
        <w:t>can be independently configured to use a certain replication provider</w:t>
      </w:r>
      <w:r w:rsidR="00B01361">
        <w:t>.</w:t>
      </w:r>
    </w:p>
    <w:p w14:paraId="5E6486DD" w14:textId="77777777" w:rsidR="00D05329" w:rsidRDefault="00D05329" w:rsidP="00D05329">
      <w:pPr>
        <w:pStyle w:val="Heading2"/>
      </w:pPr>
      <w:r>
        <w:t>Audience</w:t>
      </w:r>
    </w:p>
    <w:p w14:paraId="43309859" w14:textId="211C7F96" w:rsidR="00F14EB7" w:rsidRDefault="00F14EB7" w:rsidP="00D05329">
      <w:r>
        <w:t xml:space="preserve">This document is written for developers that are familiar with Orleans and its terminology. </w:t>
      </w:r>
      <w:r w:rsidR="005854D9">
        <w:t>W</w:t>
      </w:r>
      <w:r>
        <w:t xml:space="preserve">e </w:t>
      </w:r>
      <w:r w:rsidR="005854D9">
        <w:t xml:space="preserve">thus </w:t>
      </w:r>
      <w:r w:rsidR="00D05329">
        <w:t>refrain from explaining</w:t>
      </w:r>
      <w:r>
        <w:t xml:space="preserve"> basic </w:t>
      </w:r>
      <w:r w:rsidR="00D05329">
        <w:t xml:space="preserve">Orleans </w:t>
      </w:r>
      <w:r>
        <w:t xml:space="preserve">concepts such as grains or storage providers, or how </w:t>
      </w:r>
      <w:r w:rsidR="00D05329">
        <w:t>Orleans</w:t>
      </w:r>
      <w:r>
        <w:t xml:space="preserve"> cluster</w:t>
      </w:r>
      <w:r w:rsidR="00D05329">
        <w:t>s work</w:t>
      </w:r>
      <w:r>
        <w:t>.</w:t>
      </w:r>
      <w:r w:rsidR="00D05329">
        <w:t xml:space="preserve"> We do have another document (with largely overlapping content) targeted at a general research audience</w:t>
      </w:r>
      <w:r w:rsidR="00A31F45">
        <w:t>.</w:t>
      </w:r>
    </w:p>
    <w:p w14:paraId="68605505" w14:textId="71E4708D" w:rsidR="00756B3B" w:rsidRDefault="005F485F" w:rsidP="00756B3B">
      <w:pPr>
        <w:pStyle w:val="Heading2"/>
      </w:pPr>
      <w:r>
        <w:lastRenderedPageBreak/>
        <w:t xml:space="preserve">Driving Motivation: </w:t>
      </w:r>
      <w:r w:rsidR="00756B3B">
        <w:t>Availability</w:t>
      </w:r>
      <w:r>
        <w:t xml:space="preserve"> and Performance</w:t>
      </w:r>
    </w:p>
    <w:p w14:paraId="7B9B2336" w14:textId="5D5758E9" w:rsidR="00756B3B" w:rsidRDefault="00756B3B" w:rsidP="00756B3B">
      <w:r>
        <w:t>All of the design choices are motivated by the desire to allow programmers to achieve high availability and good performance despite the high latency and unreliability of cross-datacenter communication. For example, if some data center goes down, or some communication link is broken, all parts of the system can tolerate the situation and keep functioning:</w:t>
      </w:r>
    </w:p>
    <w:p w14:paraId="6075BA46" w14:textId="77777777" w:rsidR="00756B3B" w:rsidRDefault="00B97C02" w:rsidP="00756B3B">
      <w:pPr>
        <w:pStyle w:val="ListParagraph"/>
        <w:numPr>
          <w:ilvl w:val="0"/>
          <w:numId w:val="36"/>
        </w:numPr>
      </w:pPr>
      <w:r>
        <w:t xml:space="preserve">The </w:t>
      </w:r>
      <w:r w:rsidRPr="005D5FB3">
        <w:rPr>
          <w:i/>
        </w:rPr>
        <w:t>multi-cluster network</w:t>
      </w:r>
      <w:r>
        <w:t xml:space="preserve"> is designed to be highly resilient</w:t>
      </w:r>
      <w:r w:rsidR="00756B3B">
        <w:t>: t</w:t>
      </w:r>
      <w:r>
        <w:t>here is no single point of failure because of its gossip-style propagation of information</w:t>
      </w:r>
      <w:r w:rsidR="00756B3B">
        <w:t>.</w:t>
      </w:r>
    </w:p>
    <w:p w14:paraId="3BA7E8D4" w14:textId="7157188F" w:rsidR="00B97C02" w:rsidRDefault="00B97C02" w:rsidP="00F14EB7">
      <w:pPr>
        <w:pStyle w:val="ListParagraph"/>
        <w:numPr>
          <w:ilvl w:val="0"/>
          <w:numId w:val="36"/>
        </w:numPr>
      </w:pPr>
      <w:r>
        <w:t xml:space="preserve">The </w:t>
      </w:r>
      <w:r w:rsidR="00756B3B" w:rsidRPr="005D5FB3">
        <w:rPr>
          <w:i/>
        </w:rPr>
        <w:t>single-instance grain</w:t>
      </w:r>
      <w:r w:rsidR="00756B3B">
        <w:t xml:space="preserve"> </w:t>
      </w:r>
      <w:r>
        <w:t xml:space="preserve">favors availability over consistency. Thus, it is always possible to </w:t>
      </w:r>
      <w:r w:rsidR="00D05329">
        <w:t>activate a single-instance grain. I</w:t>
      </w:r>
      <w:r w:rsidR="005D5FB3">
        <w:t xml:space="preserve">t means that </w:t>
      </w:r>
      <w:r w:rsidR="00756B3B">
        <w:t xml:space="preserve">there </w:t>
      </w:r>
      <w:r w:rsidR="005D5FB3">
        <w:t>may</w:t>
      </w:r>
      <w:r w:rsidR="00756B3B">
        <w:t xml:space="preserve"> temporarily </w:t>
      </w:r>
      <w:r w:rsidR="005D5FB3">
        <w:t xml:space="preserve">exist </w:t>
      </w:r>
      <w:r w:rsidR="00756B3B">
        <w:t>more than one activation</w:t>
      </w:r>
      <w:r w:rsidR="00D05329">
        <w:t xml:space="preserve"> until communication is restored and the duplicate grain is deactivated</w:t>
      </w:r>
      <w:r w:rsidR="005D5FB3">
        <w:t>.</w:t>
      </w:r>
    </w:p>
    <w:p w14:paraId="01C59AAC" w14:textId="1DF45290" w:rsidR="00756B3B" w:rsidRDefault="005D5FB3" w:rsidP="00F14EB7">
      <w:pPr>
        <w:pStyle w:val="ListParagraph"/>
        <w:numPr>
          <w:ilvl w:val="0"/>
          <w:numId w:val="36"/>
        </w:numPr>
      </w:pPr>
      <w:r w:rsidRPr="005D5FB3">
        <w:rPr>
          <w:i/>
        </w:rPr>
        <w:t>Queued grains</w:t>
      </w:r>
      <w:r>
        <w:t xml:space="preserve"> that cannot reach the primary</w:t>
      </w:r>
      <w:r w:rsidR="005F485F">
        <w:t xml:space="preserve">, or can </w:t>
      </w:r>
      <w:r w:rsidR="00D05329">
        <w:t>reach it</w:t>
      </w:r>
      <w:r w:rsidR="005F485F">
        <w:t xml:space="preserve"> only slowly or sporadically,</w:t>
      </w:r>
      <w:r>
        <w:t xml:space="preserve"> can nevertheless </w:t>
      </w:r>
      <w:r w:rsidR="005F485F">
        <w:t>always read</w:t>
      </w:r>
      <w:r>
        <w:t xml:space="preserve"> the locally cached state, and </w:t>
      </w:r>
      <w:proofErr w:type="spellStart"/>
      <w:r w:rsidR="00ED6C9F">
        <w:t>en</w:t>
      </w:r>
      <w:r w:rsidR="005F485F">
        <w:t>queue</w:t>
      </w:r>
      <w:proofErr w:type="spellEnd"/>
      <w:r>
        <w:t xml:space="preserve"> updates to the grain state.</w:t>
      </w:r>
      <w:r w:rsidR="003E17B0">
        <w:t xml:space="preserve"> Once communication is restored, the queued updates are applied to the primary and the local cache is refreshed.</w:t>
      </w:r>
    </w:p>
    <w:p w14:paraId="1601A047" w14:textId="50B17777" w:rsidR="005D5FB3" w:rsidRDefault="005D5FB3" w:rsidP="00F14EB7">
      <w:pPr>
        <w:pStyle w:val="ListParagraph"/>
        <w:numPr>
          <w:ilvl w:val="0"/>
          <w:numId w:val="36"/>
        </w:numPr>
      </w:pPr>
      <w:r w:rsidRPr="005D5FB3">
        <w:rPr>
          <w:i/>
        </w:rPr>
        <w:t>Replication providers</w:t>
      </w:r>
      <w:r>
        <w:t xml:space="preserve"> can provide </w:t>
      </w:r>
      <w:r w:rsidR="003E17B0">
        <w:t xml:space="preserve">any of the classic </w:t>
      </w:r>
      <w:r>
        <w:t>failure</w:t>
      </w:r>
      <w:r w:rsidR="003E17B0">
        <w:t xml:space="preserve">-tolerant replication protocols, such as viewstamp replication. </w:t>
      </w:r>
    </w:p>
    <w:p w14:paraId="2691D63D" w14:textId="736A0D05" w:rsidR="005F485F" w:rsidRDefault="00D05329" w:rsidP="005F485F">
      <w:pPr>
        <w:pStyle w:val="Heading2"/>
      </w:pPr>
      <w:r w:rsidRPr="00D05329">
        <w:rPr>
          <w:noProof/>
          <w:lang w:eastAsia="en-US"/>
        </w:rPr>
        <mc:AlternateContent>
          <mc:Choice Requires="wpg">
            <w:drawing>
              <wp:anchor distT="0" distB="0" distL="114300" distR="114300" simplePos="0" relativeHeight="251662336" behindDoc="0" locked="0" layoutInCell="1" allowOverlap="1" wp14:anchorId="3A5C006D" wp14:editId="38B641B9">
                <wp:simplePos x="0" y="0"/>
                <wp:positionH relativeFrom="margin">
                  <wp:align>right</wp:align>
                </wp:positionH>
                <wp:positionV relativeFrom="paragraph">
                  <wp:posOffset>135255</wp:posOffset>
                </wp:positionV>
                <wp:extent cx="3133725" cy="1240155"/>
                <wp:effectExtent l="0" t="0" r="28575" b="17145"/>
                <wp:wrapSquare wrapText="bothSides"/>
                <wp:docPr id="28" name="Group 18"/>
                <wp:cNvGraphicFramePr/>
                <a:graphic xmlns:a="http://schemas.openxmlformats.org/drawingml/2006/main">
                  <a:graphicData uri="http://schemas.microsoft.com/office/word/2010/wordprocessingGroup">
                    <wpg:wgp>
                      <wpg:cNvGrpSpPr/>
                      <wpg:grpSpPr>
                        <a:xfrm>
                          <a:off x="0" y="0"/>
                          <a:ext cx="3133725" cy="1240155"/>
                          <a:chOff x="0" y="0"/>
                          <a:chExt cx="3214256" cy="2355272"/>
                        </a:xfrm>
                      </wpg:grpSpPr>
                      <wps:wsp>
                        <wps:cNvPr id="29" name="Rectangle 29"/>
                        <wps:cNvSpPr/>
                        <wps:spPr>
                          <a:xfrm>
                            <a:off x="0" y="0"/>
                            <a:ext cx="1413164" cy="969818"/>
                          </a:xfrm>
                          <a:prstGeom prst="rect">
                            <a:avLst/>
                          </a:prstGeom>
                        </wps:spPr>
                        <wps:style>
                          <a:lnRef idx="2">
                            <a:schemeClr val="dk1"/>
                          </a:lnRef>
                          <a:fillRef idx="1">
                            <a:schemeClr val="lt1"/>
                          </a:fillRef>
                          <a:effectRef idx="0">
                            <a:schemeClr val="dk1"/>
                          </a:effectRef>
                          <a:fontRef idx="minor">
                            <a:schemeClr val="dk1"/>
                          </a:fontRef>
                        </wps:style>
                        <wps:txbx>
                          <w:txbxContent>
                            <w:p w14:paraId="0FF6C92A" w14:textId="77777777" w:rsidR="00464B6B" w:rsidRPr="00D05329" w:rsidRDefault="00464B6B" w:rsidP="00D05329">
                              <w:pPr>
                                <w:pStyle w:val="NormalWeb"/>
                                <w:spacing w:before="0" w:beforeAutospacing="0" w:after="0" w:afterAutospacing="0"/>
                                <w:jc w:val="center"/>
                                <w:rPr>
                                  <w:sz w:val="18"/>
                                </w:rPr>
                              </w:pPr>
                              <w:r w:rsidRPr="00D05329">
                                <w:rPr>
                                  <w:rFonts w:asciiTheme="minorHAnsi" w:hAnsi="Century Gothic" w:cstheme="minorBidi"/>
                                  <w:color w:val="000000" w:themeColor="dark1"/>
                                  <w:kern w:val="24"/>
                                  <w:szCs w:val="36"/>
                                </w:rPr>
                                <w:t>Multi-Cluster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801092" y="0"/>
                            <a:ext cx="1413164" cy="969818"/>
                          </a:xfrm>
                          <a:prstGeom prst="rect">
                            <a:avLst/>
                          </a:prstGeom>
                        </wps:spPr>
                        <wps:style>
                          <a:lnRef idx="2">
                            <a:schemeClr val="dk1"/>
                          </a:lnRef>
                          <a:fillRef idx="1">
                            <a:schemeClr val="lt1"/>
                          </a:fillRef>
                          <a:effectRef idx="0">
                            <a:schemeClr val="dk1"/>
                          </a:effectRef>
                          <a:fontRef idx="minor">
                            <a:schemeClr val="dk1"/>
                          </a:fontRef>
                        </wps:style>
                        <wps:txbx>
                          <w:txbxContent>
                            <w:p w14:paraId="099014F9" w14:textId="77777777" w:rsidR="00464B6B" w:rsidRPr="00D05329" w:rsidRDefault="00464B6B" w:rsidP="00D05329">
                              <w:pPr>
                                <w:pStyle w:val="NormalWeb"/>
                                <w:spacing w:before="0" w:beforeAutospacing="0" w:after="0" w:afterAutospacing="0"/>
                                <w:jc w:val="center"/>
                                <w:rPr>
                                  <w:sz w:val="18"/>
                                </w:rPr>
                              </w:pPr>
                              <w:r w:rsidRPr="00D05329">
                                <w:rPr>
                                  <w:rFonts w:asciiTheme="minorHAnsi" w:hAnsi="Century Gothic" w:cstheme="minorBidi"/>
                                  <w:color w:val="000000" w:themeColor="dark1"/>
                                  <w:kern w:val="24"/>
                                  <w:szCs w:val="36"/>
                                </w:rPr>
                                <w:t>Queued</w:t>
                              </w:r>
                            </w:p>
                            <w:p w14:paraId="77813738" w14:textId="77777777" w:rsidR="00464B6B" w:rsidRPr="00D05329" w:rsidRDefault="00464B6B" w:rsidP="00D05329">
                              <w:pPr>
                                <w:pStyle w:val="NormalWeb"/>
                                <w:spacing w:before="0" w:beforeAutospacing="0" w:after="0" w:afterAutospacing="0"/>
                                <w:jc w:val="center"/>
                                <w:rPr>
                                  <w:sz w:val="18"/>
                                </w:rPr>
                              </w:pPr>
                              <w:r w:rsidRPr="00D05329">
                                <w:rPr>
                                  <w:rFonts w:asciiTheme="minorHAnsi" w:hAnsi="Century Gothic" w:cstheme="minorBidi"/>
                                  <w:color w:val="000000" w:themeColor="dark1"/>
                                  <w:kern w:val="24"/>
                                  <w:szCs w:val="36"/>
                                </w:rPr>
                                <w:t>Grains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0" y="1385454"/>
                            <a:ext cx="1413164" cy="969818"/>
                          </a:xfrm>
                          <a:prstGeom prst="rect">
                            <a:avLst/>
                          </a:prstGeom>
                        </wps:spPr>
                        <wps:style>
                          <a:lnRef idx="2">
                            <a:schemeClr val="dk1"/>
                          </a:lnRef>
                          <a:fillRef idx="1">
                            <a:schemeClr val="lt1"/>
                          </a:fillRef>
                          <a:effectRef idx="0">
                            <a:schemeClr val="dk1"/>
                          </a:effectRef>
                          <a:fontRef idx="minor">
                            <a:schemeClr val="dk1"/>
                          </a:fontRef>
                        </wps:style>
                        <wps:txbx>
                          <w:txbxContent>
                            <w:p w14:paraId="33306A56" w14:textId="77777777" w:rsidR="00464B6B" w:rsidRPr="00D05329" w:rsidRDefault="00464B6B" w:rsidP="00D05329">
                              <w:pPr>
                                <w:pStyle w:val="NormalWeb"/>
                                <w:spacing w:before="0" w:beforeAutospacing="0" w:after="0" w:afterAutospacing="0"/>
                                <w:jc w:val="center"/>
                                <w:rPr>
                                  <w:sz w:val="18"/>
                                </w:rPr>
                              </w:pPr>
                              <w:r w:rsidRPr="00D05329">
                                <w:rPr>
                                  <w:rFonts w:asciiTheme="minorHAnsi" w:hAnsi="Century Gothic" w:cstheme="minorBidi"/>
                                  <w:color w:val="000000" w:themeColor="dark1"/>
                                  <w:kern w:val="24"/>
                                  <w:szCs w:val="36"/>
                                </w:rPr>
                                <w:t>Single-Instance Grains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1801092" y="1385454"/>
                            <a:ext cx="1413164" cy="969818"/>
                          </a:xfrm>
                          <a:prstGeom prst="rect">
                            <a:avLst/>
                          </a:prstGeom>
                        </wps:spPr>
                        <wps:style>
                          <a:lnRef idx="2">
                            <a:schemeClr val="dk1"/>
                          </a:lnRef>
                          <a:fillRef idx="1">
                            <a:schemeClr val="lt1"/>
                          </a:fillRef>
                          <a:effectRef idx="0">
                            <a:schemeClr val="dk1"/>
                          </a:effectRef>
                          <a:fontRef idx="minor">
                            <a:schemeClr val="dk1"/>
                          </a:fontRef>
                        </wps:style>
                        <wps:txbx>
                          <w:txbxContent>
                            <w:p w14:paraId="636C3CFB" w14:textId="77777777" w:rsidR="00464B6B" w:rsidRPr="00D05329" w:rsidRDefault="00464B6B" w:rsidP="00D05329">
                              <w:pPr>
                                <w:pStyle w:val="NormalWeb"/>
                                <w:spacing w:before="0" w:beforeAutospacing="0" w:after="0" w:afterAutospacing="0"/>
                                <w:jc w:val="center"/>
                                <w:rPr>
                                  <w:sz w:val="18"/>
                                </w:rPr>
                              </w:pPr>
                              <w:r w:rsidRPr="00D05329">
                                <w:rPr>
                                  <w:rFonts w:asciiTheme="minorHAnsi" w:hAnsi="Century Gothic" w:cstheme="minorBidi"/>
                                  <w:color w:val="000000" w:themeColor="dark1"/>
                                  <w:kern w:val="24"/>
                                  <w:szCs w:val="36"/>
                                </w:rPr>
                                <w:t>Replication Providers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a:stCxn id="64" idx="0"/>
                          <a:endCxn id="29" idx="2"/>
                        </wps:cNvCnPr>
                        <wps:spPr>
                          <a:xfrm flipV="1">
                            <a:off x="706582" y="969818"/>
                            <a:ext cx="0" cy="41563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7" name="Straight Arrow Connector 67"/>
                        <wps:cNvCnPr>
                          <a:stCxn id="65" idx="0"/>
                          <a:endCxn id="30" idx="2"/>
                        </wps:cNvCnPr>
                        <wps:spPr>
                          <a:xfrm flipV="1">
                            <a:off x="2507674" y="969818"/>
                            <a:ext cx="0" cy="41563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8" name="Straight Arrow Connector 68"/>
                        <wps:cNvCnPr/>
                        <wps:spPr>
                          <a:xfrm flipH="1" flipV="1">
                            <a:off x="1039092" y="969818"/>
                            <a:ext cx="1205345" cy="41563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5C006D" id="Group 18" o:spid="_x0000_s1026" style="position:absolute;left:0;text-align:left;margin-left:195.55pt;margin-top:10.65pt;width:246.75pt;height:97.65pt;z-index:251662336;mso-position-horizontal:right;mso-position-horizontal-relative:margin;mso-width-relative:margin;mso-height-relative:margin" coordsize="32142,23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">
                <v:rect id="Rectangle 29" o:spid="_x0000_s1027" style="position:absolute;width:14131;height:9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jTrr8A&#10;AADbAAAADwAAAGRycy9kb3ducmV2LnhtbESPwYoCMRBE7wv+Q2jB25rRg6uzRhFB8LSgOx/QTNqZ&#10;YZPOkLQ6/v1GEDwWVfWKWm8H79SNYuoCG5hNC1DEdbAdNwaq38PnElQSZIsuMBl4UILtZvSxxtKG&#10;O5/odpZGZQinEg20In2pdapb8pimoSfO3iVEj5JlbLSNeM9w7/S8KBbaY8d5ocWe9i3Vf+erN1DE&#10;sHTxx9pKqtA50nG2ki9jJuNh9w1KaJB3+NU+WgPzFTy/5B+g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NOuvwAAANsAAAAPAAAAAAAAAAAAAAAAAJgCAABkcnMvZG93bnJl&#10;di54bWxQSwUGAAAAAAQABAD1AAAAhAMAAAAA&#10;" fillcolor="white [3201]" strokecolor="black [3200]" strokeweight="1.5pt">
                  <v:stroke endcap="round"/>
                  <v:textbox>
                    <w:txbxContent>
                      <w:p w14:paraId="0FF6C92A" w14:textId="77777777" w:rsidR="00464B6B" w:rsidRPr="00D05329" w:rsidRDefault="00464B6B" w:rsidP="00D05329">
                        <w:pPr>
                          <w:pStyle w:val="NormalWeb"/>
                          <w:spacing w:before="0" w:beforeAutospacing="0" w:after="0" w:afterAutospacing="0"/>
                          <w:jc w:val="center"/>
                          <w:rPr>
                            <w:sz w:val="18"/>
                          </w:rPr>
                        </w:pPr>
                        <w:r w:rsidRPr="00D05329">
                          <w:rPr>
                            <w:rFonts w:asciiTheme="minorHAnsi" w:hAnsi="Century Gothic" w:cstheme="minorBidi"/>
                            <w:color w:val="000000" w:themeColor="dark1"/>
                            <w:kern w:val="24"/>
                            <w:szCs w:val="36"/>
                          </w:rPr>
                          <w:t>Multi-Cluster Network</w:t>
                        </w:r>
                      </w:p>
                    </w:txbxContent>
                  </v:textbox>
                </v:rect>
                <v:rect id="Rectangle 30" o:spid="_x0000_s1028" style="position:absolute;left:18010;width:14132;height:9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vs7rwA&#10;AADbAAAADwAAAGRycy9kb3ducmV2LnhtbERPzYrCMBC+L/gOYYS9aeoKrlajiLDgaUG3DzA0Y1tM&#10;JiUZtb69OQh7/Pj+N7vBO3WnmLrABmbTAhRxHWzHjYHq72eyBJUE2aILTAaelGC3HX1ssLThwSe6&#10;n6VROYRTiQZakb7UOtUteUzT0BNn7hKiR8kwNtpGfORw7/RXUSy0x45zQ4s9HVqqr+ebN1DEsHTx&#10;19pKqtA50nG2km9jPsfDfg1KaJB/8dt9tAbmeX3+kn+A3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2G+zuvAAAANsAAAAPAAAAAAAAAAAAAAAAAJgCAABkcnMvZG93bnJldi54&#10;bWxQSwUGAAAAAAQABAD1AAAAgQMAAAAA&#10;" fillcolor="white [3201]" strokecolor="black [3200]" strokeweight="1.5pt">
                  <v:stroke endcap="round"/>
                  <v:textbox>
                    <w:txbxContent>
                      <w:p w14:paraId="099014F9" w14:textId="77777777" w:rsidR="00464B6B" w:rsidRPr="00D05329" w:rsidRDefault="00464B6B" w:rsidP="00D05329">
                        <w:pPr>
                          <w:pStyle w:val="NormalWeb"/>
                          <w:spacing w:before="0" w:beforeAutospacing="0" w:after="0" w:afterAutospacing="0"/>
                          <w:jc w:val="center"/>
                          <w:rPr>
                            <w:sz w:val="18"/>
                          </w:rPr>
                        </w:pPr>
                        <w:r w:rsidRPr="00D05329">
                          <w:rPr>
                            <w:rFonts w:asciiTheme="minorHAnsi" w:hAnsi="Century Gothic" w:cstheme="minorBidi"/>
                            <w:color w:val="000000" w:themeColor="dark1"/>
                            <w:kern w:val="24"/>
                            <w:szCs w:val="36"/>
                          </w:rPr>
                          <w:t>Queued</w:t>
                        </w:r>
                      </w:p>
                      <w:p w14:paraId="77813738" w14:textId="77777777" w:rsidR="00464B6B" w:rsidRPr="00D05329" w:rsidRDefault="00464B6B" w:rsidP="00D05329">
                        <w:pPr>
                          <w:pStyle w:val="NormalWeb"/>
                          <w:spacing w:before="0" w:beforeAutospacing="0" w:after="0" w:afterAutospacing="0"/>
                          <w:jc w:val="center"/>
                          <w:rPr>
                            <w:sz w:val="18"/>
                          </w:rPr>
                        </w:pPr>
                        <w:r w:rsidRPr="00D05329">
                          <w:rPr>
                            <w:rFonts w:asciiTheme="minorHAnsi" w:hAnsi="Century Gothic" w:cstheme="minorBidi"/>
                            <w:color w:val="000000" w:themeColor="dark1"/>
                            <w:kern w:val="24"/>
                            <w:szCs w:val="36"/>
                          </w:rPr>
                          <w:t>Grains</w:t>
                        </w:r>
                      </w:p>
                    </w:txbxContent>
                  </v:textbox>
                </v:rect>
                <v:rect id="Rectangle 64" o:spid="_x0000_s1029" style="position:absolute;top:13854;width:14131;height:9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PF8MAA&#10;AADbAAAADwAAAGRycy9kb3ducmV2LnhtbESPwWrDMBBE74X+g9hAb42cUFLHjWxKINBToKk/YLG2&#10;tom0MtImcf++KgR6HGbmDbNrZu/UlWIaAxtYLQtQxF2wI/cG2q/DcwkqCbJFF5gM/FCCpn582GFl&#10;w40/6XqSXmUIpwoNDCJTpXXqBvKYlmEizt53iB4ly9hrG/GW4d7pdVFstMeR88KAE+0H6s6nizdQ&#10;xFC6eLS2lTaMjnRcbeXVmKfF/P4GSmiW//C9/WENbF7g70v+Abr+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pPF8MAAAADbAAAADwAAAAAAAAAAAAAAAACYAgAAZHJzL2Rvd25y&#10;ZXYueG1sUEsFBgAAAAAEAAQA9QAAAIUDAAAAAA==&#10;" fillcolor="white [3201]" strokecolor="black [3200]" strokeweight="1.5pt">
                  <v:stroke endcap="round"/>
                  <v:textbox>
                    <w:txbxContent>
                      <w:p w14:paraId="33306A56" w14:textId="77777777" w:rsidR="00464B6B" w:rsidRPr="00D05329" w:rsidRDefault="00464B6B" w:rsidP="00D05329">
                        <w:pPr>
                          <w:pStyle w:val="NormalWeb"/>
                          <w:spacing w:before="0" w:beforeAutospacing="0" w:after="0" w:afterAutospacing="0"/>
                          <w:jc w:val="center"/>
                          <w:rPr>
                            <w:sz w:val="18"/>
                          </w:rPr>
                        </w:pPr>
                        <w:r w:rsidRPr="00D05329">
                          <w:rPr>
                            <w:rFonts w:asciiTheme="minorHAnsi" w:hAnsi="Century Gothic" w:cstheme="minorBidi"/>
                            <w:color w:val="000000" w:themeColor="dark1"/>
                            <w:kern w:val="24"/>
                            <w:szCs w:val="36"/>
                          </w:rPr>
                          <w:t>Single-Instance Grains</w:t>
                        </w:r>
                      </w:p>
                    </w:txbxContent>
                  </v:textbox>
                </v:rect>
                <v:rect id="Rectangle 65" o:spid="_x0000_s1030" style="position:absolute;left:18010;top:13854;width:14132;height:9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9ga8AA&#10;AADbAAAADwAAAGRycy9kb3ducmV2LnhtbESPwWrDMBBE74X+g9hAb42cQFPHjWxKINBToKk/YLG2&#10;tom0MtImcf++KgR6HGbmDbNrZu/UlWIaAxtYLQtQxF2wI/cG2q/DcwkqCbJFF5gM/FCCpn582GFl&#10;w40/6XqSXmUIpwoNDCJTpXXqBvKYlmEizt53iB4ly9hrG/GW4d7pdVFstMeR88KAE+0H6s6nizdQ&#10;xFC6eLS2lTaMjnRcbeXVmKfF/P4GSmiW//C9/WENbF7g70v+Abr+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d9ga8AAAADbAAAADwAAAAAAAAAAAAAAAACYAgAAZHJzL2Rvd25y&#10;ZXYueG1sUEsFBgAAAAAEAAQA9QAAAIUDAAAAAA==&#10;" fillcolor="white [3201]" strokecolor="black [3200]" strokeweight="1.5pt">
                  <v:stroke endcap="round"/>
                  <v:textbox>
                    <w:txbxContent>
                      <w:p w14:paraId="636C3CFB" w14:textId="77777777" w:rsidR="00464B6B" w:rsidRPr="00D05329" w:rsidRDefault="00464B6B" w:rsidP="00D05329">
                        <w:pPr>
                          <w:pStyle w:val="NormalWeb"/>
                          <w:spacing w:before="0" w:beforeAutospacing="0" w:after="0" w:afterAutospacing="0"/>
                          <w:jc w:val="center"/>
                          <w:rPr>
                            <w:sz w:val="18"/>
                          </w:rPr>
                        </w:pPr>
                        <w:r w:rsidRPr="00D05329">
                          <w:rPr>
                            <w:rFonts w:asciiTheme="minorHAnsi" w:hAnsi="Century Gothic" w:cstheme="minorBidi"/>
                            <w:color w:val="000000" w:themeColor="dark1"/>
                            <w:kern w:val="24"/>
                            <w:szCs w:val="36"/>
                          </w:rPr>
                          <w:t>Replication Providers</w:t>
                        </w:r>
                      </w:p>
                    </w:txbxContent>
                  </v:textbox>
                </v:rect>
                <v:shapetype id="_x0000_t32" coordsize="21600,21600" o:spt="32" o:oned="t" path="m,l21600,21600e" filled="f">
                  <v:path arrowok="t" fillok="f" o:connecttype="none"/>
                  <o:lock v:ext="edit" shapetype="t"/>
                </v:shapetype>
                <v:shape id="Straight Arrow Connector 66" o:spid="_x0000_s1031" type="#_x0000_t32" style="position:absolute;left:7065;top:9698;width:0;height:41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v2wMMAAADbAAAADwAAAGRycy9kb3ducmV2LnhtbESPQWvCQBSE74L/YXmCN93YQ5TUVUrB&#10;qsdGKT0+sy/Z0OzbmF1j/PddodDjMDPfMOvtYBvRU+drxwoW8wQEceF0zZWC82k3W4HwAVlj45gU&#10;PMjDdjMerTHT7s6f1OehEhHCPkMFJoQ2k9IXhiz6uWuJo1e6zmKIsquk7vAe4baRL0mSSos1xwWD&#10;Lb0bKn7ym1XQf+xXX4fLdZGfTH5sb+dL+V0ulZpOhrdXEIGG8B/+ax+0gjSF55f4A+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L9sDDAAAA2wAAAA8AAAAAAAAAAAAA&#10;AAAAoQIAAGRycy9kb3ducmV2LnhtbFBLBQYAAAAABAAEAPkAAACRAwAAAAA=&#10;" strokecolor="black [3200]" strokeweight="2.25pt">
                  <v:stroke endarrow="block" endcap="round"/>
                  <v:shadow on="t" color="black" opacity="29491f" origin=",.5" offset="0"/>
                </v:shape>
                <v:shape id="Straight Arrow Connector 67" o:spid="_x0000_s1032" type="#_x0000_t32" style="position:absolute;left:25076;top:9698;width:0;height:41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dTW8MAAADbAAAADwAAAGRycy9kb3ducmV2LnhtbESPQWvCQBSE74L/YXmCN93Yg0rqKkWw&#10;1aNRpMdn9iUbmn2bZteY/vuuIHgcZuYbZrXpbS06an3lWMFsmoAgzp2uuFRwPu0mSxA+IGusHZOC&#10;P/KwWQ8HK0y1u/ORuiyUIkLYp6jAhNCkUvrckEU/dQ1x9ArXWgxRtqXULd4j3NbyLUnm0mLFccFg&#10;Q1tD+U92swq6z6/lZX/9nWUnkx2a2/lafBcLpcaj/uMdRKA+vMLP9l4rmC/g8SX+AL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HU1vDAAAA2wAAAA8AAAAAAAAAAAAA&#10;AAAAoQIAAGRycy9kb3ducmV2LnhtbFBLBQYAAAAABAAEAPkAAACRAwAAAAA=&#10;" strokecolor="black [3200]" strokeweight="2.25pt">
                  <v:stroke endarrow="block" endcap="round"/>
                  <v:shadow on="t" color="black" opacity="29491f" origin=",.5" offset="0"/>
                </v:shape>
                <v:shape id="Straight Arrow Connector 68" o:spid="_x0000_s1033" type="#_x0000_t32" style="position:absolute;left:10390;top:9698;width:12054;height:415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HxHcIAAADbAAAADwAAAGRycy9kb3ducmV2LnhtbERPz2vCMBS+C/4P4Q12W9MJc7MzFh0M&#10;ZIKw1oPens2zLWteShJr998vh4HHj+/3Mh9NJwZyvrWs4DlJQRBXVrdcKziUn09vIHxA1thZJgW/&#10;5CFfTSdLzLS98TcNRahFDGGfoYImhD6T0lcNGfSJ7Ykjd7HOYIjQ1VI7vMVw08lZms6lwZZjQ4M9&#10;fTRU/RRXo6AK/rIg97I5776O+9OeXo9lu1Pq8WFcv4MINIa7+N+91QrmcWz8En+AX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xHxHcIAAADbAAAADwAAAAAAAAAAAAAA&#10;AAChAgAAZHJzL2Rvd25yZXYueG1sUEsFBgAAAAAEAAQA+QAAAJADAAAAAA==&#10;" strokecolor="black [3200]" strokeweight="2.25pt">
                  <v:stroke endarrow="block" endcap="round"/>
                  <v:shadow on="t" color="black" opacity="29491f" origin=",.5" offset="0"/>
                </v:shape>
                <w10:wrap type="square" anchorx="margin"/>
              </v:group>
            </w:pict>
          </mc:Fallback>
        </mc:AlternateContent>
      </w:r>
      <w:r>
        <w:t>Document Organization</w:t>
      </w:r>
    </w:p>
    <w:p w14:paraId="0C622D72" w14:textId="5575B046" w:rsidR="00D05329" w:rsidDel="00273FE4" w:rsidRDefault="00D05329" w:rsidP="00273FE4">
      <w:pPr>
        <w:rPr>
          <w:del w:id="1" w:author="Sebastian Burckhardt" w:date="2015-10-23T09:50:00Z"/>
        </w:rPr>
      </w:pPr>
      <w:r>
        <w:t>We cover t</w:t>
      </w:r>
      <w:r w:rsidR="005F485F">
        <w:t xml:space="preserve">he four technical components </w:t>
      </w:r>
      <w:r>
        <w:t>mentioned above in four corresponding chapters. The logical dependencies of these chapters are shown on the right.</w:t>
      </w:r>
    </w:p>
    <w:p w14:paraId="0D0BD8CA" w14:textId="1EF84818" w:rsidR="009F6122" w:rsidDel="00273FE4" w:rsidRDefault="009F6122" w:rsidP="00273FE4">
      <w:pPr>
        <w:rPr>
          <w:del w:id="2" w:author="Sebastian Burckhardt" w:date="2015-10-23T09:49:00Z"/>
        </w:rPr>
      </w:pPr>
      <w:del w:id="3" w:author="Sebastian Burckhardt" w:date="2015-10-23T09:50:00Z">
        <w:r w:rsidDel="00273FE4">
          <w:br w:type="page"/>
        </w:r>
      </w:del>
    </w:p>
    <w:p w14:paraId="7C4DA21E" w14:textId="42B9E97D" w:rsidR="00D05329" w:rsidRPr="005F485F" w:rsidDel="00273FE4" w:rsidRDefault="00D05329" w:rsidP="00273FE4">
      <w:pPr>
        <w:rPr>
          <w:del w:id="4" w:author="Sebastian Burckhardt" w:date="2015-10-23T09:50:00Z"/>
        </w:rPr>
      </w:pPr>
    </w:p>
    <w:p w14:paraId="792E6723" w14:textId="3F4F68DB" w:rsidR="0090746A" w:rsidRDefault="00DF4197" w:rsidP="00FC5F88">
      <w:pPr>
        <w:pStyle w:val="Heading1"/>
      </w:pPr>
      <w:r>
        <w:t xml:space="preserve"> </w:t>
      </w:r>
      <w:r w:rsidR="00FC5F88">
        <w:t>Multi</w:t>
      </w:r>
      <w:r w:rsidR="00D3580B">
        <w:t>-</w:t>
      </w:r>
      <w:r w:rsidR="00FC5F88">
        <w:t>cluster Network</w:t>
      </w:r>
    </w:p>
    <w:p w14:paraId="7964C76C" w14:textId="66941395" w:rsidR="0090746A" w:rsidRDefault="0090746A" w:rsidP="00FC5F88">
      <w:r>
        <w:t>When deploying multiple Orleans clusters, it is important that they can communicate, that they can discover each other, and that we can pe</w:t>
      </w:r>
      <w:r w:rsidR="005D5FB3">
        <w:t>r</w:t>
      </w:r>
      <w:r>
        <w:t>form administrative actions to join new clusters and remove old clusters. These concerns are separated into multiple independent layers.</w:t>
      </w:r>
    </w:p>
    <w:p w14:paraId="179AE03C" w14:textId="431F7402" w:rsidR="0090746A" w:rsidRDefault="0090746A" w:rsidP="0090746A">
      <w:pPr>
        <w:pStyle w:val="Heading2"/>
      </w:pPr>
      <w:r>
        <w:t>Physical Network</w:t>
      </w:r>
    </w:p>
    <w:p w14:paraId="2B99098E" w14:textId="2389D547" w:rsidR="0090746A" w:rsidRDefault="0090746A" w:rsidP="0090746A">
      <w:r>
        <w:t xml:space="preserve">We assume that the network is configured in such a way that all Orleans nodes can directly send a message to any other Orleans node via its regular internal TCP endpoint, regardless of what cluster or datacenter. This guarantees best performance, but </w:t>
      </w:r>
      <w:r w:rsidR="003C3F74">
        <w:t>typically</w:t>
      </w:r>
      <w:r>
        <w:t xml:space="preserve"> require</w:t>
      </w:r>
      <w:r w:rsidR="003C3F74">
        <w:t>s</w:t>
      </w:r>
      <w:r>
        <w:t xml:space="preserve"> </w:t>
      </w:r>
      <w:r w:rsidR="003C3F74">
        <w:t>some work to set up the network correctly (a problem which is completely invisible to Orleans)</w:t>
      </w:r>
      <w:r>
        <w:t xml:space="preserve">. </w:t>
      </w:r>
    </w:p>
    <w:p w14:paraId="150E224B" w14:textId="65BE7B96" w:rsidR="003C3F74" w:rsidRDefault="0090746A" w:rsidP="0090746A">
      <w:r>
        <w:t xml:space="preserve">For example, on Windows Azure, </w:t>
      </w:r>
      <w:r w:rsidR="003C3F74">
        <w:t>we can achieve a fully connected network by creating</w:t>
      </w:r>
      <w:r>
        <w:t xml:space="preserve"> VNETs within each region, and </w:t>
      </w:r>
      <w:r w:rsidR="003C3F74">
        <w:t xml:space="preserve">then </w:t>
      </w:r>
      <w:r>
        <w:t>connect</w:t>
      </w:r>
      <w:r w:rsidR="003C3F74">
        <w:t>ing</w:t>
      </w:r>
      <w:r>
        <w:t xml:space="preserve"> those VNETs using gateways. Then, </w:t>
      </w:r>
      <w:r w:rsidR="003C3F74">
        <w:t xml:space="preserve">any Orleans deployments that are started within those VNETs </w:t>
      </w:r>
      <w:r>
        <w:t>can directly communicate.</w:t>
      </w:r>
    </w:p>
    <w:p w14:paraId="2FDF5CC6" w14:textId="28B24C5E" w:rsidR="0090746A" w:rsidRDefault="003C3F74" w:rsidP="0090746A">
      <w:pPr>
        <w:pStyle w:val="Heading2"/>
      </w:pPr>
      <w:r>
        <w:t>Multi-Cluster Network</w:t>
      </w:r>
    </w:p>
    <w:p w14:paraId="7F47EBE9" w14:textId="13C0F49D" w:rsidR="0090746A" w:rsidRPr="0090746A" w:rsidRDefault="003C3F74" w:rsidP="0090746A">
      <w:r>
        <w:t xml:space="preserve">The Multi-Cluster network is a component (built on top of the physical network) to propagate information robustly between all clusters. It is used for </w:t>
      </w:r>
      <w:r w:rsidR="00D60ADD">
        <w:t xml:space="preserve">exchanging routing information and for </w:t>
      </w:r>
      <w:r w:rsidR="003C4CE4">
        <w:t xml:space="preserve">dynamic </w:t>
      </w:r>
      <w:r>
        <w:t>configuration purposes.</w:t>
      </w:r>
    </w:p>
    <w:p w14:paraId="5FEFED8F" w14:textId="56ECC0AC" w:rsidR="00FC5F88" w:rsidRDefault="003C3F74" w:rsidP="00FC5F88">
      <w:r>
        <w:t>The</w:t>
      </w:r>
      <w:r w:rsidR="00FC5F88">
        <w:t xml:space="preserve"> multi</w:t>
      </w:r>
      <w:r w:rsidR="00D3580B">
        <w:t>-</w:t>
      </w:r>
      <w:r w:rsidR="00FC5F88">
        <w:t xml:space="preserve">cluster network </w:t>
      </w:r>
      <w:r>
        <w:t>contains</w:t>
      </w:r>
      <w:r w:rsidR="00FC5F88">
        <w:t xml:space="preserve"> any number of </w:t>
      </w:r>
      <w:r w:rsidR="00FC5F88" w:rsidRPr="00FC5F88">
        <w:rPr>
          <w:b/>
        </w:rPr>
        <w:t>Clusters</w:t>
      </w:r>
      <w:r w:rsidR="00FC5F88">
        <w:t xml:space="preserve"> and any number of </w:t>
      </w:r>
      <w:r w:rsidR="00FC5F88" w:rsidRPr="00FC5F88">
        <w:rPr>
          <w:b/>
        </w:rPr>
        <w:t>Channels</w:t>
      </w:r>
      <w:r w:rsidR="00FC5F88">
        <w:t>. When a cluster is started, it is configured to use one or more channels.</w:t>
      </w:r>
    </w:p>
    <w:p w14:paraId="5876F50A" w14:textId="6B9A60A8" w:rsidR="00FC5F88" w:rsidRDefault="00D3580B" w:rsidP="00FC5F88">
      <w:r>
        <w:rPr>
          <w:noProof/>
          <w:lang w:eastAsia="en-US"/>
        </w:rPr>
        <w:drawing>
          <wp:inline distT="0" distB="0" distL="0" distR="0" wp14:anchorId="104254D4" wp14:editId="3B073158">
            <wp:extent cx="3705225" cy="224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4556" cy="2260131"/>
                    </a:xfrm>
                    <a:prstGeom prst="rect">
                      <a:avLst/>
                    </a:prstGeom>
                    <a:noFill/>
                  </pic:spPr>
                </pic:pic>
              </a:graphicData>
            </a:graphic>
          </wp:inline>
        </w:drawing>
      </w:r>
    </w:p>
    <w:p w14:paraId="79C7A99E" w14:textId="2230B9C8" w:rsidR="003C3F74" w:rsidRDefault="003C3F74" w:rsidP="00FC5F88">
      <w:r>
        <w:t xml:space="preserve">Our only channel type right now is an Azure Storage </w:t>
      </w:r>
      <w:r w:rsidR="00637CE3">
        <w:t>Table</w:t>
      </w:r>
      <w:r>
        <w:t xml:space="preserve">, but we plan to support more channel types. </w:t>
      </w:r>
      <w:r w:rsidR="00637CE3">
        <w:t>The idea is</w:t>
      </w:r>
      <w:r>
        <w:t xml:space="preserve"> to </w:t>
      </w:r>
      <w:r w:rsidR="003C4CE4">
        <w:t xml:space="preserve">use storage accounts in different regions for the channels </w:t>
      </w:r>
      <w:r w:rsidR="003C4CE4">
        <w:lastRenderedPageBreak/>
        <w:t xml:space="preserve">X and </w:t>
      </w:r>
      <w:r>
        <w:t>Y</w:t>
      </w:r>
      <w:r w:rsidR="003C4CE4">
        <w:t>, so that they fail independently. The more channels, the more reliable the propagation</w:t>
      </w:r>
      <w:r w:rsidR="00D5543F">
        <w:t xml:space="preserve">. </w:t>
      </w:r>
    </w:p>
    <w:p w14:paraId="69CDE78C" w14:textId="444344EE" w:rsidR="00FC5F88" w:rsidRDefault="00BB0784" w:rsidP="00FC5F88">
      <w:r>
        <w:t xml:space="preserve">The network uses gossiping to pairwise synchronize information across all links. This means that all information propagates along all edges in the graph. </w:t>
      </w:r>
      <w:r w:rsidR="00DA0F29">
        <w:t>Thus, ther</w:t>
      </w:r>
      <w:r w:rsidR="003C4CE4">
        <w:t>e is no single point of failure</w:t>
      </w:r>
      <w:r w:rsidR="003C3F74">
        <w:t>.</w:t>
      </w:r>
      <w:r w:rsidR="00D5543F">
        <w:t xml:space="preserve"> Note that we plan to have clusters also communicate directly, without going through the channel, once they have discovered each other’s IP addresses (via some channel), but this is not implemented yet.</w:t>
      </w:r>
    </w:p>
    <w:p w14:paraId="2358ECDA" w14:textId="0F4C17EA" w:rsidR="0090746A" w:rsidRDefault="00DA0F29" w:rsidP="00D3580B">
      <w:r>
        <w:t xml:space="preserve">It is o.k. if not all clusters use the same list of channels. </w:t>
      </w:r>
      <w:r w:rsidR="00D3580B">
        <w:t>This makes i</w:t>
      </w:r>
      <w:r>
        <w:t xml:space="preserve">t </w:t>
      </w:r>
      <w:r w:rsidR="00D3580B">
        <w:t>possible to change all the clusters</w:t>
      </w:r>
      <w:r w:rsidR="003C3F74">
        <w:t xml:space="preserve"> and all the channels over time</w:t>
      </w:r>
      <w:r w:rsidR="00D3580B">
        <w:t xml:space="preserve"> without ever stopping the service.</w:t>
      </w:r>
    </w:p>
    <w:p w14:paraId="35FC140A" w14:textId="18945771" w:rsidR="00FC5F88" w:rsidRDefault="00FC5F88" w:rsidP="003C4CE4">
      <w:pPr>
        <w:pStyle w:val="Heading3"/>
      </w:pPr>
      <w:r>
        <w:t>Configuration</w:t>
      </w:r>
      <w:r w:rsidR="00D3580B">
        <w:t xml:space="preserve"> of the </w:t>
      </w:r>
      <w:r w:rsidR="0090746A">
        <w:t xml:space="preserve">Multi-Cluster </w:t>
      </w:r>
      <w:r w:rsidR="00D3580B">
        <w:t>Network</w:t>
      </w:r>
    </w:p>
    <w:p w14:paraId="35DF6FEB" w14:textId="41F180E4" w:rsidR="00FC5F88" w:rsidRDefault="00D3580B" w:rsidP="00FC5F88">
      <w:r>
        <w:t>To configure the multi-cluster network</w:t>
      </w:r>
      <w:r w:rsidR="00D5543F">
        <w:t xml:space="preserve">, </w:t>
      </w:r>
      <w:r w:rsidR="0090746A">
        <w:t xml:space="preserve">add a section to the Orleans configuration file. For example, for the cluster </w:t>
      </w:r>
      <w:proofErr w:type="gramStart"/>
      <w:r w:rsidR="0090746A" w:rsidRPr="008F0234">
        <w:rPr>
          <w:b/>
        </w:rPr>
        <w:t>A</w:t>
      </w:r>
      <w:proofErr w:type="gramEnd"/>
      <w:r w:rsidR="0090746A">
        <w:t xml:space="preserve"> shown in the picture above</w:t>
      </w:r>
      <w:r w:rsidR="00E9420D">
        <w:t>, we may specify</w:t>
      </w:r>
    </w:p>
    <w:p w14:paraId="4E73CAE9" w14:textId="4253F750" w:rsidR="00D3580B" w:rsidRDefault="00D3580B" w:rsidP="00E942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MultiClusterNetwork</w:t>
      </w:r>
      <w:proofErr w:type="spellEnd"/>
      <w:r w:rsidR="00E9420D">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GlobalServiceId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MyGlobalService</w:t>
      </w:r>
      <w:proofErr w:type="spellEnd"/>
      <w:r>
        <w:rPr>
          <w:rFonts w:ascii="Consolas" w:hAnsi="Consolas" w:cs="Consolas"/>
          <w:color w:val="000000"/>
          <w:sz w:val="19"/>
          <w:szCs w:val="19"/>
          <w:highlight w:val="white"/>
        </w:rPr>
        <w:t>"</w:t>
      </w:r>
      <w:r w:rsidR="00E9420D">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ClusterId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4B3C364B" w14:textId="65C1A3AB" w:rsidR="00D3580B" w:rsidRDefault="00D3580B" w:rsidP="00D3580B">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GossipChannel</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AzureTable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ConnectionString</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0090746A">
        <w:rPr>
          <w:rFonts w:ascii="Consolas" w:hAnsi="Consolas" w:cs="Consolas"/>
          <w:color w:val="0000FF"/>
          <w:sz w:val="19"/>
          <w:szCs w:val="19"/>
          <w:highlight w:val="white"/>
        </w:rPr>
        <w:t>storageaccount_X</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      </w:t>
      </w:r>
    </w:p>
    <w:p w14:paraId="7474DF77" w14:textId="2EA85C26" w:rsidR="0090746A" w:rsidRDefault="0090746A" w:rsidP="00D358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GossipChannel</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AzureTable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ConnectionString</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storageaccount_Y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      </w:t>
      </w:r>
    </w:p>
    <w:p w14:paraId="436A1F93" w14:textId="38C2AEA4" w:rsidR="00D3580B" w:rsidRDefault="00D3580B" w:rsidP="00D3580B">
      <w:pPr>
        <w:rPr>
          <w:rFonts w:ascii="Consolas" w:hAnsi="Consolas" w:cs="Consolas"/>
          <w:color w:val="0000FF"/>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MultiClusterNetwork</w:t>
      </w:r>
      <w:proofErr w:type="spellEnd"/>
      <w:r>
        <w:rPr>
          <w:rFonts w:ascii="Consolas" w:hAnsi="Consolas" w:cs="Consolas"/>
          <w:color w:val="0000FF"/>
          <w:sz w:val="19"/>
          <w:szCs w:val="19"/>
          <w:highlight w:val="white"/>
        </w:rPr>
        <w:t xml:space="preserve">&gt;  </w:t>
      </w:r>
    </w:p>
    <w:p w14:paraId="39976E84" w14:textId="0D3F277D" w:rsidR="007F3688" w:rsidRPr="007F3688" w:rsidRDefault="00E9420D" w:rsidP="007F3688">
      <w:r>
        <w:t>The global service id must match across all clusters. It is required so that the same channels can be used independently by multiple services.</w:t>
      </w:r>
    </w:p>
    <w:p w14:paraId="53C93910" w14:textId="79A74309" w:rsidR="00D3580B" w:rsidRDefault="003C4CE4" w:rsidP="00D3580B">
      <w:pPr>
        <w:pStyle w:val="Heading2"/>
      </w:pPr>
      <w:r>
        <w:t>Configuration</w:t>
      </w:r>
      <w:r w:rsidR="000A04DF">
        <w:t xml:space="preserve"> Administration</w:t>
      </w:r>
    </w:p>
    <w:p w14:paraId="5355EAF2" w14:textId="424AC4AD" w:rsidR="00977A6A" w:rsidRDefault="009106C1" w:rsidP="00D3580B">
      <w:r>
        <w:t>An</w:t>
      </w:r>
      <w:r w:rsidR="00D5543F">
        <w:t xml:space="preserve"> administrator must </w:t>
      </w:r>
      <w:r w:rsidR="00977A6A">
        <w:t>issue configuration changes by injecting them into the multi</w:t>
      </w:r>
      <w:r w:rsidR="00F46975">
        <w:t>-</w:t>
      </w:r>
      <w:r w:rsidR="00977A6A">
        <w:t>cluster network, one at a time. E</w:t>
      </w:r>
      <w:r w:rsidR="003C4CE4">
        <w:t xml:space="preserve">ach </w:t>
      </w:r>
      <w:r>
        <w:t>new configuration</w:t>
      </w:r>
      <w:r w:rsidR="003C4CE4">
        <w:t xml:space="preserve"> </w:t>
      </w:r>
      <w:r w:rsidR="005F38BC">
        <w:t xml:space="preserve">consists of a list of cluster ids that form the multi-cluster, and </w:t>
      </w:r>
      <w:r w:rsidR="00977A6A">
        <w:t>must have</w:t>
      </w:r>
      <w:r>
        <w:t xml:space="preserve"> a UTC timestamp that is larger than the timestamp of all previous configurations. </w:t>
      </w:r>
    </w:p>
    <w:p w14:paraId="4F4D6458" w14:textId="55D16456" w:rsidR="008B4BAF" w:rsidRDefault="008B4BAF" w:rsidP="005F38BC">
      <w:r>
        <w:t xml:space="preserve">There are two main </w:t>
      </w:r>
      <w:r w:rsidR="005F38BC">
        <w:t>reason</w:t>
      </w:r>
      <w:r>
        <w:t>s</w:t>
      </w:r>
      <w:r w:rsidR="005F38BC">
        <w:t xml:space="preserve"> why we rely on an administrator to configure the multi-cluster, instead of just working with some automatically determined list of currently active clusters</w:t>
      </w:r>
      <w:r>
        <w:t>:</w:t>
      </w:r>
    </w:p>
    <w:p w14:paraId="6A1FE224" w14:textId="75E487D6" w:rsidR="008B4BAF" w:rsidRDefault="008B4BAF" w:rsidP="008B4BAF">
      <w:pPr>
        <w:pStyle w:val="ListParagraph"/>
        <w:numPr>
          <w:ilvl w:val="0"/>
          <w:numId w:val="28"/>
        </w:numPr>
      </w:pPr>
      <w:r>
        <w:t>Most c</w:t>
      </w:r>
      <w:r w:rsidR="005F38BC">
        <w:t>ommun</w:t>
      </w:r>
      <w:r>
        <w:t xml:space="preserve">ication protocols </w:t>
      </w:r>
      <w:r w:rsidR="005F38BC">
        <w:t>do not work correctly under circumstances where clusters chaotically appear, disappear, and re-appear</w:t>
      </w:r>
      <w:r>
        <w:t>. For example, the single-instance protocol could erroneously create multiple instances without detecting the problem.</w:t>
      </w:r>
    </w:p>
    <w:p w14:paraId="7BB0D203" w14:textId="1990316E" w:rsidR="001E26AB" w:rsidRDefault="008B4BAF" w:rsidP="008B4BAF">
      <w:pPr>
        <w:pStyle w:val="ListParagraph"/>
        <w:numPr>
          <w:ilvl w:val="0"/>
          <w:numId w:val="28"/>
        </w:numPr>
      </w:pPr>
      <w:r>
        <w:t>Adding or r</w:t>
      </w:r>
      <w:r w:rsidR="005F38BC">
        <w:t>emoving a cluster from the multi-cluster is usually a decision that needs to be coordinated within some larger context. For example, it may be part of a routine ma</w:t>
      </w:r>
      <w:r>
        <w:t>intenance or code updating. Almost always, a change in the multi</w:t>
      </w:r>
      <w:r w:rsidR="008F0234">
        <w:t>-</w:t>
      </w:r>
      <w:r>
        <w:t>cluster configuration is just one part of a</w:t>
      </w:r>
      <w:r w:rsidR="001E26AB">
        <w:t xml:space="preserve"> process that may involve steps that are not directly under the control of Orleans (e.g. creating, deleting, updating of deployments, or changing the routing of user load).</w:t>
      </w:r>
    </w:p>
    <w:p w14:paraId="01588DE8" w14:textId="43591022" w:rsidR="00977A6A" w:rsidRDefault="00977A6A" w:rsidP="00D3580B">
      <w:r>
        <w:t>We pose some restrictions on the i</w:t>
      </w:r>
      <w:r w:rsidR="0068321A">
        <w:t>njection of new configurations that an administrator must follow:</w:t>
      </w:r>
    </w:p>
    <w:p w14:paraId="2CA2B3E9" w14:textId="78DE04CC" w:rsidR="00977A6A" w:rsidRDefault="009106C1" w:rsidP="00977A6A">
      <w:pPr>
        <w:pStyle w:val="ListParagraph"/>
        <w:numPr>
          <w:ilvl w:val="0"/>
          <w:numId w:val="14"/>
        </w:numPr>
      </w:pPr>
      <w:r>
        <w:lastRenderedPageBreak/>
        <w:t xml:space="preserve">Each </w:t>
      </w:r>
      <w:r w:rsidR="00977A6A">
        <w:t xml:space="preserve">new configuration </w:t>
      </w:r>
      <w:r>
        <w:t>may</w:t>
      </w:r>
      <w:r w:rsidR="003C4CE4">
        <w:t xml:space="preserve"> </w:t>
      </w:r>
      <w:r>
        <w:t>add</w:t>
      </w:r>
      <w:r w:rsidR="003C4CE4">
        <w:t xml:space="preserve"> a number of clusters</w:t>
      </w:r>
      <w:r>
        <w:t>, or remove</w:t>
      </w:r>
      <w:r w:rsidR="003C4CE4">
        <w:t xml:space="preserve"> a number of clusters</w:t>
      </w:r>
      <w:r>
        <w:t xml:space="preserve"> (but not both</w:t>
      </w:r>
      <w:r w:rsidR="00977A6A">
        <w:t xml:space="preserve"> at the same time</w:t>
      </w:r>
      <w:r>
        <w:t>)</w:t>
      </w:r>
      <w:r w:rsidR="00D5543F">
        <w:t xml:space="preserve">. </w:t>
      </w:r>
    </w:p>
    <w:p w14:paraId="255C010B" w14:textId="78DCB1DB" w:rsidR="003C4CE4" w:rsidRDefault="009106C1" w:rsidP="00977A6A">
      <w:pPr>
        <w:pStyle w:val="ListParagraph"/>
        <w:numPr>
          <w:ilvl w:val="0"/>
          <w:numId w:val="14"/>
        </w:numPr>
      </w:pPr>
      <w:r>
        <w:t>An</w:t>
      </w:r>
      <w:r w:rsidR="00D5543F">
        <w:t xml:space="preserve"> administrator should not issue </w:t>
      </w:r>
      <w:r>
        <w:t xml:space="preserve">a new </w:t>
      </w:r>
      <w:r w:rsidR="00D5543F">
        <w:t xml:space="preserve">configuration while a previous </w:t>
      </w:r>
      <w:r>
        <w:t xml:space="preserve">configuration </w:t>
      </w:r>
      <w:r w:rsidR="00D5543F">
        <w:t>change is still being processed.</w:t>
      </w:r>
    </w:p>
    <w:p w14:paraId="7D537241" w14:textId="6F86D364" w:rsidR="00977A6A" w:rsidRDefault="00977A6A" w:rsidP="00D3580B">
      <w:r>
        <w:t>These restrictions ensure that protocols such as the single-instance-protocol can correctly maintain mutual exclusion of activations even under configuration changes.</w:t>
      </w:r>
    </w:p>
    <w:p w14:paraId="7CDDD16A" w14:textId="208222CC" w:rsidR="009106C1" w:rsidRDefault="009106C1" w:rsidP="009106C1">
      <w:pPr>
        <w:pStyle w:val="Heading3"/>
      </w:pPr>
      <w:r>
        <w:t>Injecting a configuration</w:t>
      </w:r>
    </w:p>
    <w:p w14:paraId="6A997C18" w14:textId="13AF6336" w:rsidR="00577BBB" w:rsidRDefault="009106C1" w:rsidP="009106C1">
      <w:r>
        <w:t>Timestamped multi</w:t>
      </w:r>
      <w:r w:rsidR="000A04DF">
        <w:t>-</w:t>
      </w:r>
      <w:r>
        <w:t>cluster configurations can be injected on any node in any cluster, using the Orleans Management Grain</w:t>
      </w:r>
      <w:r w:rsidR="00577BBB">
        <w:t>. Once injected, a configuration automatically spreads across the multi-cluster network, replacing any older configurations it encounters.</w:t>
      </w:r>
    </w:p>
    <w:p w14:paraId="31083156" w14:textId="7C06A7F4" w:rsidR="002A4698" w:rsidRDefault="002A4698" w:rsidP="009106C1">
      <w:r>
        <w:t>For example, suppose we want to inject a multi-cluster configuration for three clusters A, B and C. Let’s first create a</w:t>
      </w:r>
      <w:r w:rsidR="00B308FC">
        <w:t xml:space="preserve">n enumerable </w:t>
      </w:r>
      <w:r>
        <w:t>containing the cluster ids:</w:t>
      </w:r>
    </w:p>
    <w:p w14:paraId="29742AE5" w14:textId="4EE03220" w:rsidR="002A4698" w:rsidRDefault="00B308FC" w:rsidP="009106C1">
      <w:proofErr w:type="spellStart"/>
      <w:proofErr w:type="gramStart"/>
      <w:r w:rsidRPr="00B308FC">
        <w:rPr>
          <w:rFonts w:ascii="Consolas" w:hAnsi="Consolas" w:cs="Consolas"/>
          <w:color w:val="0070C0"/>
          <w:sz w:val="19"/>
          <w:szCs w:val="19"/>
          <w:highlight w:val="white"/>
        </w:rPr>
        <w:t>var</w:t>
      </w:r>
      <w:proofErr w:type="spellEnd"/>
      <w:proofErr w:type="gramEnd"/>
      <w:r w:rsidR="002A4698" w:rsidRPr="00B308FC">
        <w:rPr>
          <w:rFonts w:ascii="Consolas" w:hAnsi="Consolas" w:cs="Consolas"/>
          <w:color w:val="0070C0"/>
          <w:sz w:val="19"/>
          <w:szCs w:val="19"/>
          <w:highlight w:val="white"/>
        </w:rPr>
        <w:t xml:space="preserve"> </w:t>
      </w:r>
      <w:proofErr w:type="spellStart"/>
      <w:r w:rsidR="002A4698">
        <w:rPr>
          <w:rFonts w:ascii="Consolas" w:hAnsi="Consolas" w:cs="Consolas"/>
          <w:color w:val="000000"/>
          <w:sz w:val="19"/>
          <w:szCs w:val="19"/>
          <w:highlight w:val="white"/>
        </w:rPr>
        <w:t>clusterlist</w:t>
      </w:r>
      <w:proofErr w:type="spellEnd"/>
      <w:r w:rsidR="002A4698">
        <w:rPr>
          <w:rFonts w:ascii="Consolas" w:hAnsi="Consolas" w:cs="Consolas"/>
          <w:color w:val="000000"/>
          <w:sz w:val="19"/>
          <w:szCs w:val="19"/>
          <w:highlight w:val="white"/>
        </w:rPr>
        <w:t xml:space="preserve"> = </w:t>
      </w:r>
      <w:r w:rsidR="002A4698">
        <w:rPr>
          <w:rFonts w:ascii="Consolas" w:hAnsi="Consolas" w:cs="Consolas"/>
          <w:color w:val="A31515"/>
          <w:sz w:val="19"/>
          <w:szCs w:val="19"/>
          <w:highlight w:val="white"/>
        </w:rPr>
        <w:t>"</w:t>
      </w:r>
      <w:proofErr w:type="spellStart"/>
      <w:r w:rsidR="002A4698">
        <w:rPr>
          <w:rFonts w:ascii="Consolas" w:hAnsi="Consolas" w:cs="Consolas"/>
          <w:color w:val="A31515"/>
          <w:sz w:val="19"/>
          <w:szCs w:val="19"/>
          <w:highlight w:val="white"/>
        </w:rPr>
        <w:t>A,B,C"</w:t>
      </w:r>
      <w:r w:rsidR="002A4698">
        <w:rPr>
          <w:rFonts w:ascii="Consolas" w:hAnsi="Consolas" w:cs="Consolas"/>
          <w:color w:val="000000"/>
          <w:sz w:val="19"/>
          <w:szCs w:val="19"/>
          <w:highlight w:val="white"/>
        </w:rPr>
        <w:t>.Split</w:t>
      </w:r>
      <w:proofErr w:type="spellEnd"/>
      <w:r w:rsidR="002A4698">
        <w:rPr>
          <w:rFonts w:ascii="Consolas" w:hAnsi="Consolas" w:cs="Consolas"/>
          <w:color w:val="000000"/>
          <w:sz w:val="19"/>
          <w:szCs w:val="19"/>
          <w:highlight w:val="white"/>
        </w:rPr>
        <w:t>(</w:t>
      </w:r>
      <w:r w:rsidR="002A4698">
        <w:rPr>
          <w:rFonts w:ascii="Consolas" w:hAnsi="Consolas" w:cs="Consolas"/>
          <w:color w:val="A31515"/>
          <w:sz w:val="19"/>
          <w:szCs w:val="19"/>
          <w:highlight w:val="white"/>
        </w:rPr>
        <w:t>','</w:t>
      </w:r>
      <w:r>
        <w:rPr>
          <w:rFonts w:ascii="Consolas" w:hAnsi="Consolas" w:cs="Consolas"/>
          <w:color w:val="000000"/>
          <w:sz w:val="19"/>
          <w:szCs w:val="19"/>
          <w:highlight w:val="white"/>
        </w:rPr>
        <w:t>)</w:t>
      </w:r>
      <w:r w:rsidR="002A4698">
        <w:rPr>
          <w:rFonts w:ascii="Consolas" w:hAnsi="Consolas" w:cs="Consolas"/>
          <w:color w:val="000000"/>
          <w:sz w:val="19"/>
          <w:szCs w:val="19"/>
          <w:highlight w:val="white"/>
        </w:rPr>
        <w:t>;</w:t>
      </w:r>
    </w:p>
    <w:p w14:paraId="1C61A925" w14:textId="39230285" w:rsidR="009106C1" w:rsidRDefault="00577BBB" w:rsidP="009106C1">
      <w:r>
        <w:t xml:space="preserve">To get a reference to the management grain, </w:t>
      </w:r>
      <w:r w:rsidR="002A4698">
        <w:t xml:space="preserve">we </w:t>
      </w:r>
      <w:r>
        <w:t>use the following code:</w:t>
      </w:r>
    </w:p>
    <w:p w14:paraId="788F7C52" w14:textId="46EE2BAC" w:rsidR="00577BBB" w:rsidRDefault="00577BBB" w:rsidP="00577BBB">
      <w:pPr>
        <w:pStyle w:val="Code"/>
        <w:ind w:left="0"/>
        <w:rPr>
          <w:highlight w:val="white"/>
        </w:rPr>
      </w:pPr>
      <w:proofErr w:type="spellStart"/>
      <w:proofErr w:type="gramStart"/>
      <w:r>
        <w:rPr>
          <w:color w:val="0000FF"/>
          <w:highlight w:val="white"/>
        </w:rPr>
        <w:t>var</w:t>
      </w:r>
      <w:proofErr w:type="spellEnd"/>
      <w:proofErr w:type="gramEnd"/>
      <w:r>
        <w:rPr>
          <w:highlight w:val="white"/>
        </w:rPr>
        <w:t xml:space="preserve"> </w:t>
      </w:r>
      <w:proofErr w:type="spellStart"/>
      <w:r>
        <w:rPr>
          <w:highlight w:val="white"/>
        </w:rPr>
        <w:t>systemManagement</w:t>
      </w:r>
      <w:proofErr w:type="spellEnd"/>
      <w:r>
        <w:rPr>
          <w:highlight w:val="white"/>
        </w:rPr>
        <w:t xml:space="preserve"> = </w:t>
      </w:r>
      <w:proofErr w:type="spellStart"/>
      <w:r>
        <w:rPr>
          <w:color w:val="2B91AF"/>
          <w:highlight w:val="white"/>
        </w:rPr>
        <w:t>GrainClient</w:t>
      </w:r>
      <w:r>
        <w:rPr>
          <w:highlight w:val="white"/>
        </w:rPr>
        <w:t>.GrainFactory.GetGrain</w:t>
      </w:r>
      <w:proofErr w:type="spellEnd"/>
      <w:r>
        <w:rPr>
          <w:highlight w:val="white"/>
        </w:rPr>
        <w:t>&lt;</w:t>
      </w:r>
      <w:proofErr w:type="spellStart"/>
      <w:r>
        <w:rPr>
          <w:color w:val="2B91AF"/>
          <w:highlight w:val="white"/>
        </w:rPr>
        <w:t>IManagementGrain</w:t>
      </w:r>
      <w:proofErr w:type="spellEnd"/>
      <w:r>
        <w:rPr>
          <w:highlight w:val="white"/>
        </w:rPr>
        <w:t>&gt;(</w:t>
      </w:r>
    </w:p>
    <w:p w14:paraId="79ECEB3A" w14:textId="0BE252F6" w:rsidR="009106C1" w:rsidRDefault="00577BBB" w:rsidP="002A4698">
      <w:pPr>
        <w:pStyle w:val="Code"/>
        <w:ind w:left="2880" w:firstLine="720"/>
        <w:jc w:val="right"/>
      </w:pPr>
      <w:proofErr w:type="spellStart"/>
      <w:r>
        <w:rPr>
          <w:color w:val="2B91AF"/>
          <w:highlight w:val="white"/>
        </w:rPr>
        <w:t>RuntimeInterfaceConstants</w:t>
      </w:r>
      <w:r>
        <w:rPr>
          <w:highlight w:val="white"/>
        </w:rPr>
        <w:t>.SYSTEM_MANAGEMENT_ID</w:t>
      </w:r>
      <w:proofErr w:type="spellEnd"/>
      <w:r>
        <w:rPr>
          <w:highlight w:val="white"/>
        </w:rPr>
        <w:t>);</w:t>
      </w:r>
      <w:r>
        <w:tab/>
      </w:r>
    </w:p>
    <w:p w14:paraId="3507EB80" w14:textId="77777777" w:rsidR="002A4698" w:rsidRDefault="002A4698" w:rsidP="002A4698">
      <w:pPr>
        <w:pStyle w:val="Code"/>
        <w:ind w:left="2880" w:firstLine="720"/>
        <w:jc w:val="right"/>
      </w:pPr>
    </w:p>
    <w:p w14:paraId="00CA6752" w14:textId="1C8D6AED" w:rsidR="00577BBB" w:rsidRDefault="002A4698" w:rsidP="009106C1">
      <w:r>
        <w:t>Now we</w:t>
      </w:r>
      <w:r w:rsidR="00577BBB">
        <w:t xml:space="preserve"> inject a new multicluster </w:t>
      </w:r>
      <w:r>
        <w:t>configuration</w:t>
      </w:r>
      <w:r w:rsidR="00577BBB">
        <w:t>:</w:t>
      </w:r>
    </w:p>
    <w:p w14:paraId="79106A35" w14:textId="77777777" w:rsidR="00B308FC" w:rsidRDefault="00577BBB" w:rsidP="00B308FC">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systemManagement.</w:t>
      </w:r>
      <w:r w:rsidR="00B308FC">
        <w:rPr>
          <w:rFonts w:ascii="Consolas" w:hAnsi="Consolas" w:cs="Consolas"/>
          <w:color w:val="000000"/>
          <w:sz w:val="19"/>
          <w:szCs w:val="19"/>
          <w:highlight w:val="white"/>
        </w:rPr>
        <w:t>InjectMultiClusterConfiguration</w:t>
      </w:r>
      <w:proofErr w:type="spellEnd"/>
      <w:r w:rsidR="00B308FC">
        <w:rPr>
          <w:rFonts w:ascii="Consolas" w:hAnsi="Consolas" w:cs="Consolas"/>
          <w:color w:val="000000"/>
          <w:sz w:val="19"/>
          <w:szCs w:val="19"/>
          <w:highlight w:val="white"/>
        </w:rPr>
        <w:t>(</w:t>
      </w:r>
      <w:proofErr w:type="spellStart"/>
      <w:proofErr w:type="gramEnd"/>
      <w:r w:rsidR="002A4698">
        <w:rPr>
          <w:rFonts w:ascii="Consolas" w:hAnsi="Consolas" w:cs="Consolas"/>
          <w:color w:val="000000"/>
          <w:sz w:val="19"/>
          <w:szCs w:val="19"/>
          <w:highlight w:val="white"/>
        </w:rPr>
        <w:t>clusterlist</w:t>
      </w:r>
      <w:proofErr w:type="spellEnd"/>
      <w:r w:rsidR="002A4698">
        <w:rPr>
          <w:rFonts w:ascii="Consolas" w:hAnsi="Consolas" w:cs="Consolas"/>
          <w:color w:val="000000"/>
          <w:sz w:val="19"/>
          <w:szCs w:val="19"/>
          <w:highlight w:val="white"/>
        </w:rPr>
        <w:t>,</w:t>
      </w:r>
    </w:p>
    <w:p w14:paraId="10DF5129" w14:textId="33591910" w:rsidR="00577BBB" w:rsidRDefault="00B308FC" w:rsidP="00B30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r w:rsidR="00577BBB">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00577BBB">
        <w:rPr>
          <w:rFonts w:ascii="Consolas" w:hAnsi="Consolas" w:cs="Consolas"/>
          <w:color w:val="A31515"/>
          <w:sz w:val="19"/>
          <w:szCs w:val="19"/>
          <w:highlight w:val="white"/>
        </w:rPr>
        <w:t>"I am now adding cluster C [Bob]"</w:t>
      </w:r>
      <w:r>
        <w:rPr>
          <w:rFonts w:ascii="Consolas" w:hAnsi="Consolas" w:cs="Consolas"/>
          <w:color w:val="000000"/>
          <w:sz w:val="19"/>
          <w:szCs w:val="19"/>
        </w:rPr>
        <w:t>));</w:t>
      </w:r>
    </w:p>
    <w:p w14:paraId="7C235001" w14:textId="77777777" w:rsidR="00B308FC" w:rsidRDefault="00B308FC" w:rsidP="00B308FC">
      <w:pPr>
        <w:autoSpaceDE w:val="0"/>
        <w:autoSpaceDN w:val="0"/>
        <w:adjustRightInd w:val="0"/>
        <w:spacing w:after="0" w:line="240" w:lineRule="auto"/>
      </w:pPr>
    </w:p>
    <w:p w14:paraId="7A3EBD30" w14:textId="6BC46B5D" w:rsidR="00577BBB" w:rsidRDefault="00577BBB" w:rsidP="009106C1">
      <w:r>
        <w:t xml:space="preserve">The </w:t>
      </w:r>
      <w:r w:rsidR="00B308FC">
        <w:t>first</w:t>
      </w:r>
      <w:r>
        <w:t xml:space="preserve"> argument is a</w:t>
      </w:r>
      <w:r w:rsidR="00B308FC">
        <w:t xml:space="preserve">n enumerable of </w:t>
      </w:r>
      <w:r>
        <w:t xml:space="preserve">cluster ids, which is going to define the new multi-cluster configuration. The </w:t>
      </w:r>
      <w:r w:rsidR="00B308FC">
        <w:t>second</w:t>
      </w:r>
      <w:r>
        <w:t xml:space="preserve"> </w:t>
      </w:r>
      <w:r w:rsidR="002A4698">
        <w:t>argument</w:t>
      </w:r>
      <w:r>
        <w:t xml:space="preserve"> is an (optional) comment string that can be used to tag configurations with arbitrary information, such as who injected them why. </w:t>
      </w:r>
      <w:bookmarkStart w:id="5" w:name="_GoBack"/>
      <w:bookmarkEnd w:id="5"/>
    </w:p>
    <w:p w14:paraId="519CF7F5" w14:textId="5399A429" w:rsidR="00577BBB" w:rsidRDefault="00577BBB" w:rsidP="00577BBB">
      <w:pPr>
        <w:pStyle w:val="Heading3"/>
      </w:pPr>
      <w:r>
        <w:t>Injecting a default configuration</w:t>
      </w:r>
    </w:p>
    <w:p w14:paraId="5A6F3870" w14:textId="46DEFD57" w:rsidR="00577BBB" w:rsidRPr="00577BBB" w:rsidRDefault="00577BBB" w:rsidP="00577BBB">
      <w:r>
        <w:t xml:space="preserve">Sometimes (for example when doing local dev testing) calling the management grain </w:t>
      </w:r>
      <w:r w:rsidR="00546B4D">
        <w:t xml:space="preserve">explicitly </w:t>
      </w:r>
      <w:r>
        <w:t>can be a bit of a hassle. Thus, the multi-clust</w:t>
      </w:r>
      <w:r w:rsidR="007B48BE">
        <w:t xml:space="preserve">er network configuration supports an optional </w:t>
      </w:r>
      <w:r w:rsidR="008E0911">
        <w:t xml:space="preserve">attribute </w:t>
      </w:r>
      <w:r w:rsidR="007B48BE">
        <w:t>which takes a comma-separated list of cluster ids:</w:t>
      </w:r>
    </w:p>
    <w:p w14:paraId="51A1AFFB" w14:textId="4EE3B2C1" w:rsidR="007B48BE" w:rsidRDefault="007B48BE" w:rsidP="000A04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MultiClusterNetwork</w:t>
      </w:r>
      <w:proofErr w:type="spellEnd"/>
      <w:r>
        <w:rPr>
          <w:rFonts w:ascii="Consolas" w:hAnsi="Consolas" w:cs="Consolas"/>
          <w:color w:val="0000FF"/>
          <w:sz w:val="19"/>
          <w:szCs w:val="19"/>
          <w:highlight w:val="white"/>
        </w:rPr>
        <w:t xml:space="preserve"> </w:t>
      </w:r>
      <w:r w:rsidRPr="007B48BE">
        <w:rPr>
          <w:rFonts w:ascii="Consolas" w:hAnsi="Consolas" w:cs="Consolas"/>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DefaultMulticluster</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w:t>
      </w:r>
      <w:proofErr w:type="gramStart"/>
      <w:r>
        <w:rPr>
          <w:rFonts w:ascii="Consolas" w:hAnsi="Consolas" w:cs="Consolas"/>
          <w:color w:val="0000FF"/>
          <w:sz w:val="19"/>
          <w:szCs w:val="19"/>
          <w:highlight w:val="white"/>
        </w:rPr>
        <w:t>,B,C</w:t>
      </w:r>
      <w:proofErr w:type="gramEnd"/>
      <w:r>
        <w:rPr>
          <w:rFonts w:ascii="Consolas" w:hAnsi="Consolas" w:cs="Consolas"/>
          <w:color w:val="000000"/>
          <w:sz w:val="19"/>
          <w:szCs w:val="19"/>
          <w:highlight w:val="white"/>
        </w:rPr>
        <w:t xml:space="preserve">" </w:t>
      </w:r>
      <w:r w:rsidRPr="007B48BE">
        <w:rPr>
          <w:rFonts w:ascii="Consolas" w:hAnsi="Consolas" w:cs="Consolas"/>
          <w:sz w:val="19"/>
          <w:szCs w:val="19"/>
          <w:highlight w:val="white"/>
        </w:rPr>
        <w:t>...</w:t>
      </w:r>
      <w:r>
        <w:rPr>
          <w:rFonts w:ascii="Consolas" w:hAnsi="Consolas" w:cs="Consolas"/>
          <w:color w:val="0000FF"/>
          <w:sz w:val="19"/>
          <w:szCs w:val="19"/>
          <w:highlight w:val="white"/>
        </w:rPr>
        <w:t>&gt;</w:t>
      </w:r>
    </w:p>
    <w:p w14:paraId="5B9DC6E2" w14:textId="77777777" w:rsidR="000A04DF" w:rsidRPr="000A04DF" w:rsidRDefault="000A04DF" w:rsidP="000A04DF">
      <w:pPr>
        <w:autoSpaceDE w:val="0"/>
        <w:autoSpaceDN w:val="0"/>
        <w:adjustRightInd w:val="0"/>
        <w:spacing w:after="0" w:line="240" w:lineRule="auto"/>
        <w:rPr>
          <w:rFonts w:ascii="Consolas" w:hAnsi="Consolas" w:cs="Consolas"/>
          <w:color w:val="000000"/>
          <w:sz w:val="19"/>
          <w:szCs w:val="19"/>
          <w:highlight w:val="white"/>
        </w:rPr>
      </w:pPr>
    </w:p>
    <w:p w14:paraId="04CD5025" w14:textId="77777777" w:rsidR="0068321A" w:rsidRDefault="0068321A" w:rsidP="000A04DF">
      <w:r>
        <w:t>W</w:t>
      </w:r>
      <w:r w:rsidR="000A04DF">
        <w:t>hen starting t</w:t>
      </w:r>
      <w:r>
        <w:t>he silo with this configuration:</w:t>
      </w:r>
    </w:p>
    <w:p w14:paraId="40CDBB7E" w14:textId="63069ADF" w:rsidR="0068321A" w:rsidRDefault="0068321A" w:rsidP="0068321A">
      <w:pPr>
        <w:pStyle w:val="ListParagraph"/>
        <w:numPr>
          <w:ilvl w:val="0"/>
          <w:numId w:val="14"/>
        </w:numPr>
      </w:pPr>
      <w:r>
        <w:t xml:space="preserve">If no configuration is already present in the multi-cluster network, the given configuration is used with the current UTC time. </w:t>
      </w:r>
    </w:p>
    <w:p w14:paraId="75C450DD" w14:textId="77777777" w:rsidR="005F38BC" w:rsidRDefault="0068321A" w:rsidP="0000758D">
      <w:pPr>
        <w:pStyle w:val="ListParagraph"/>
        <w:numPr>
          <w:ilvl w:val="0"/>
          <w:numId w:val="14"/>
        </w:numPr>
      </w:pPr>
      <w:r>
        <w:t xml:space="preserve">If the multi-cluster network already contains a configuration, this attribute has no effect. </w:t>
      </w:r>
    </w:p>
    <w:p w14:paraId="6AF6689A" w14:textId="6A49DBCE" w:rsidR="0047307D" w:rsidRDefault="005F38BC" w:rsidP="005F38BC">
      <w:r>
        <w:t>Note that Azure-table-based multi-cluster network channels retain the last injected configuration unless they are deleted explicitly.</w:t>
      </w:r>
    </w:p>
    <w:p w14:paraId="1D61850D" w14:textId="4EC5E281" w:rsidR="008E0911" w:rsidRDefault="00224CE0" w:rsidP="00224CE0">
      <w:pPr>
        <w:pStyle w:val="Heading3"/>
      </w:pPr>
      <w:r>
        <w:lastRenderedPageBreak/>
        <w:t>Behavior of non-member clusters</w:t>
      </w:r>
    </w:p>
    <w:p w14:paraId="1A71EA52" w14:textId="77777777" w:rsidR="00A42AF2" w:rsidRDefault="00224CE0" w:rsidP="00A42AF2">
      <w:r>
        <w:t xml:space="preserve">What happens if a cluster that is not part of the configured multi-cluster tries to access a global-single-instance grain or a </w:t>
      </w:r>
      <w:r w:rsidR="00176411">
        <w:t>queued</w:t>
      </w:r>
      <w:r>
        <w:t xml:space="preserve"> grain</w:t>
      </w:r>
      <w:r w:rsidR="00176411">
        <w:t xml:space="preserve"> backed by a replication provider</w:t>
      </w:r>
      <w:r>
        <w:t xml:space="preserve">? The exact </w:t>
      </w:r>
      <w:r w:rsidR="00A42AF2">
        <w:t xml:space="preserve">results depend on the protocol. </w:t>
      </w:r>
    </w:p>
    <w:p w14:paraId="4028FF7E" w14:textId="6B82A32E" w:rsidR="00A42AF2" w:rsidRDefault="00A42AF2" w:rsidP="00A42AF2">
      <w:r>
        <w:t>In the current protocol implementation, the guarantees stay the same, except that:</w:t>
      </w:r>
    </w:p>
    <w:p w14:paraId="437C8819" w14:textId="2C06A1CB" w:rsidR="00A42AF2" w:rsidRDefault="00A42AF2" w:rsidP="00A42AF2">
      <w:pPr>
        <w:pStyle w:val="ListParagraph"/>
        <w:numPr>
          <w:ilvl w:val="0"/>
          <w:numId w:val="14"/>
        </w:numPr>
      </w:pPr>
      <w:r>
        <w:t>Instances of a single-instance grain on a non-joined cluster are not visible to the joined clusters</w:t>
      </w:r>
      <w:r w:rsidR="00352884">
        <w:t>.</w:t>
      </w:r>
      <w:r>
        <w:t xml:space="preserve"> </w:t>
      </w:r>
      <w:r w:rsidR="00352884">
        <w:t>T</w:t>
      </w:r>
      <w:r>
        <w:t>hus</w:t>
      </w:r>
      <w:r w:rsidR="00352884">
        <w:t>,</w:t>
      </w:r>
      <w:r>
        <w:t xml:space="preserve"> a joined cluster trying to access the grain will instantiate a new instance</w:t>
      </w:r>
      <w:r w:rsidR="004F57C3">
        <w:t xml:space="preserve"> rather than route requests to the existing one</w:t>
      </w:r>
      <w:r>
        <w:t>.</w:t>
      </w:r>
    </w:p>
    <w:p w14:paraId="4F63D9FC" w14:textId="374F9749" w:rsidR="00A42AF2" w:rsidRDefault="00A42AF2" w:rsidP="00A42AF2">
      <w:pPr>
        <w:pStyle w:val="ListParagraph"/>
        <w:numPr>
          <w:ilvl w:val="0"/>
          <w:numId w:val="14"/>
        </w:numPr>
      </w:pPr>
      <w:r>
        <w:t>Instances of a replicated grain on a non-joined cluster do not receive notifications when the global state changes. Thus, the confirmed state can become very stale.</w:t>
      </w:r>
    </w:p>
    <w:p w14:paraId="6AA9CBBE" w14:textId="53FC87FE" w:rsidR="008F0234" w:rsidRDefault="00103F2C">
      <w:r>
        <w:t>These issues can be completely avoided by following the procedures de</w:t>
      </w:r>
      <w:r w:rsidR="00A42AF2">
        <w:t>scribed in the next subsection</w:t>
      </w:r>
      <w:r>
        <w:t>s</w:t>
      </w:r>
      <w:r w:rsidR="00A42AF2">
        <w:t xml:space="preserve">. </w:t>
      </w:r>
    </w:p>
    <w:p w14:paraId="27AA440D" w14:textId="43CEC30C" w:rsidR="00A42AF2" w:rsidRDefault="00A42AF2" w:rsidP="00A42AF2">
      <w:pPr>
        <w:pStyle w:val="Heading3"/>
      </w:pPr>
      <w:r>
        <w:t>Procedure for adding a new cluster</w:t>
      </w:r>
    </w:p>
    <w:p w14:paraId="0ECDA009" w14:textId="207AD110" w:rsidR="00A42AF2" w:rsidRDefault="00A42AF2" w:rsidP="00A42AF2">
      <w:pPr>
        <w:pStyle w:val="ListParagraph"/>
        <w:numPr>
          <w:ilvl w:val="0"/>
          <w:numId w:val="39"/>
        </w:numPr>
      </w:pPr>
      <w:r>
        <w:t xml:space="preserve">Start a </w:t>
      </w:r>
      <w:proofErr w:type="gramStart"/>
      <w:r>
        <w:t>new</w:t>
      </w:r>
      <w:proofErr w:type="gramEnd"/>
      <w:r>
        <w:t xml:space="preserve"> Orleans cluster w/ channels configured. </w:t>
      </w:r>
      <w:r w:rsidR="0073335D">
        <w:t xml:space="preserve">Once the silos have started, the cluster becomes visible in the </w:t>
      </w:r>
      <w:r>
        <w:t>multi</w:t>
      </w:r>
      <w:r w:rsidR="00103F2C">
        <w:t>-</w:t>
      </w:r>
      <w:r>
        <w:t xml:space="preserve">cluster network, but it is </w:t>
      </w:r>
      <w:r w:rsidR="0073335D">
        <w:t xml:space="preserve">not part of the </w:t>
      </w:r>
      <w:r>
        <w:t>configuration yet.</w:t>
      </w:r>
    </w:p>
    <w:p w14:paraId="0F8F1B7D" w14:textId="6238C72D" w:rsidR="0073335D" w:rsidRDefault="00A42AF2" w:rsidP="00A42AF2">
      <w:pPr>
        <w:pStyle w:val="ListParagraph"/>
        <w:numPr>
          <w:ilvl w:val="0"/>
          <w:numId w:val="39"/>
        </w:numPr>
      </w:pPr>
      <w:r>
        <w:t>Inject a</w:t>
      </w:r>
      <w:r w:rsidR="0073335D">
        <w:t xml:space="preserve"> </w:t>
      </w:r>
      <w:r>
        <w:t>configuration</w:t>
      </w:r>
      <w:r w:rsidR="0073335D">
        <w:t xml:space="preserve"> that contains the new cluster</w:t>
      </w:r>
      <w:r w:rsidR="00352884">
        <w:t>.</w:t>
      </w:r>
    </w:p>
    <w:p w14:paraId="2D52F33C" w14:textId="58376171" w:rsidR="00A42AF2" w:rsidRDefault="0073335D" w:rsidP="00A42AF2">
      <w:pPr>
        <w:pStyle w:val="ListParagraph"/>
        <w:numPr>
          <w:ilvl w:val="0"/>
          <w:numId w:val="39"/>
        </w:numPr>
      </w:pPr>
      <w:r>
        <w:t>W</w:t>
      </w:r>
      <w:r w:rsidR="00A42AF2">
        <w:t xml:space="preserve">ait for </w:t>
      </w:r>
      <w:r w:rsidR="00103F2C">
        <w:t>all clusters to acknowledge that they have processed the configuration.</w:t>
      </w:r>
    </w:p>
    <w:p w14:paraId="66CFBF2E" w14:textId="0E1BE250" w:rsidR="00103F2C" w:rsidRDefault="00A42AF2" w:rsidP="00103F2C">
      <w:pPr>
        <w:pStyle w:val="ListParagraph"/>
        <w:numPr>
          <w:ilvl w:val="0"/>
          <w:numId w:val="39"/>
        </w:numPr>
      </w:pPr>
      <w:r>
        <w:t>Start routing user requests to the new cluster</w:t>
      </w:r>
      <w:r w:rsidR="00103F2C">
        <w:t>.</w:t>
      </w:r>
    </w:p>
    <w:p w14:paraId="6E1D6B96" w14:textId="18C72929" w:rsidR="00103F2C" w:rsidRDefault="00103F2C" w:rsidP="00103F2C">
      <w:pPr>
        <w:pStyle w:val="Heading3"/>
      </w:pPr>
      <w:r>
        <w:t>Procedure for decommissioning an operational cluster</w:t>
      </w:r>
    </w:p>
    <w:p w14:paraId="1FB006BB" w14:textId="77777777" w:rsidR="00103F2C" w:rsidRDefault="00103F2C" w:rsidP="00464B6B">
      <w:pPr>
        <w:pStyle w:val="ListParagraph"/>
        <w:numPr>
          <w:ilvl w:val="0"/>
          <w:numId w:val="41"/>
        </w:numPr>
      </w:pPr>
      <w:r>
        <w:t xml:space="preserve">Stop routing user requests to the cluster. </w:t>
      </w:r>
    </w:p>
    <w:p w14:paraId="68E7E98C" w14:textId="66B38112" w:rsidR="0073335D" w:rsidRDefault="00103F2C" w:rsidP="00464B6B">
      <w:pPr>
        <w:pStyle w:val="ListParagraph"/>
        <w:numPr>
          <w:ilvl w:val="0"/>
          <w:numId w:val="41"/>
        </w:numPr>
      </w:pPr>
      <w:r>
        <w:t xml:space="preserve">Inject an admin-configuration that no </w:t>
      </w:r>
      <w:r w:rsidR="0073335D">
        <w:t>longer contains the cluster.</w:t>
      </w:r>
    </w:p>
    <w:p w14:paraId="4FE85675" w14:textId="2523BA6C" w:rsidR="00103F2C" w:rsidRDefault="0073335D" w:rsidP="00464B6B">
      <w:pPr>
        <w:pStyle w:val="ListParagraph"/>
        <w:numPr>
          <w:ilvl w:val="0"/>
          <w:numId w:val="41"/>
        </w:numPr>
      </w:pPr>
      <w:r>
        <w:t>W</w:t>
      </w:r>
      <w:r w:rsidR="00103F2C">
        <w:t>ait for all clusters to acknowledge that they have processed the configuration.</w:t>
      </w:r>
    </w:p>
    <w:p w14:paraId="57B71E32" w14:textId="258A44D1" w:rsidR="00103F2C" w:rsidRDefault="00103F2C" w:rsidP="00103F2C">
      <w:pPr>
        <w:pStyle w:val="ListParagraph"/>
        <w:numPr>
          <w:ilvl w:val="0"/>
          <w:numId w:val="41"/>
        </w:numPr>
      </w:pPr>
      <w:r>
        <w:t>Shut down all silos.</w:t>
      </w:r>
    </w:p>
    <w:p w14:paraId="2B11CDBC" w14:textId="77777777" w:rsidR="0073335D" w:rsidRDefault="00103F2C" w:rsidP="00103F2C">
      <w:pPr>
        <w:pStyle w:val="ListParagraph"/>
        <w:numPr>
          <w:ilvl w:val="0"/>
          <w:numId w:val="41"/>
        </w:numPr>
      </w:pPr>
      <w:r>
        <w:t>D</w:t>
      </w:r>
      <w:r w:rsidR="0073335D">
        <w:t>elete the deployment if desired.</w:t>
      </w:r>
    </w:p>
    <w:p w14:paraId="1F49A1C5" w14:textId="05CB3D8D" w:rsidR="00103F2C" w:rsidRDefault="0073335D" w:rsidP="0073335D">
      <w:r>
        <w:t xml:space="preserve">Once a cluster has been removed in this way, it can be re-added by following the procedure for adding a new cluster. </w:t>
      </w:r>
    </w:p>
    <w:p w14:paraId="1AE2CEC0" w14:textId="59001CA4" w:rsidR="00103F2C" w:rsidRDefault="00103F2C" w:rsidP="00103F2C">
      <w:pPr>
        <w:pStyle w:val="Heading3"/>
      </w:pPr>
      <w:r>
        <w:t>Procedure for decommissioning a failed or ailing cluster</w:t>
      </w:r>
    </w:p>
    <w:p w14:paraId="33D89B70" w14:textId="5C7127EB" w:rsidR="007A71BE" w:rsidRDefault="0073335D" w:rsidP="00103F2C">
      <w:r>
        <w:t>To deal with a problematic cluster (say it has completely failed, or it is not performing correctly), the steps are the s</w:t>
      </w:r>
      <w:r w:rsidR="00103F2C" w:rsidRPr="00103F2C">
        <w:t xml:space="preserve">ame as for decommissioning an operational cluster, </w:t>
      </w:r>
      <w:r w:rsidR="007A71BE">
        <w:t>except that we may resort to more drastic measures if there are problems</w:t>
      </w:r>
      <w:r w:rsidR="004F57C3">
        <w:t xml:space="preserve"> along the way</w:t>
      </w:r>
      <w:r w:rsidR="007A71BE">
        <w:t>.</w:t>
      </w:r>
    </w:p>
    <w:p w14:paraId="2B82B6DA" w14:textId="4A5B88E1" w:rsidR="00103F2C" w:rsidRDefault="007A71BE" w:rsidP="00103F2C">
      <w:r>
        <w:t xml:space="preserve">Concretely, </w:t>
      </w:r>
      <w:r w:rsidR="00103F2C" w:rsidRPr="00103F2C">
        <w:t xml:space="preserve">if </w:t>
      </w:r>
      <w:r>
        <w:t>we get stuck at a step</w:t>
      </w:r>
      <w:r w:rsidR="00103F2C" w:rsidRPr="00103F2C">
        <w:t xml:space="preserve"> because the </w:t>
      </w:r>
      <w:r w:rsidR="00103F2C">
        <w:t>cluster</w:t>
      </w:r>
      <w:r w:rsidR="00103F2C" w:rsidRPr="00103F2C">
        <w:t xml:space="preserve"> is not responsive (e.g. </w:t>
      </w:r>
      <w:r w:rsidR="00103F2C">
        <w:t>it</w:t>
      </w:r>
      <w:r w:rsidR="00103F2C" w:rsidRPr="00103F2C">
        <w:t xml:space="preserve"> does not </w:t>
      </w:r>
      <w:r w:rsidR="00103F2C">
        <w:t>acknowledge the configuration change</w:t>
      </w:r>
      <w:r w:rsidR="00103F2C" w:rsidRPr="00103F2C">
        <w:t xml:space="preserve">, or </w:t>
      </w:r>
      <w:r w:rsidR="00103F2C">
        <w:t xml:space="preserve">the </w:t>
      </w:r>
      <w:r>
        <w:t xml:space="preserve">silos do not shut down), the administrator may </w:t>
      </w:r>
      <w:r w:rsidR="00103F2C" w:rsidRPr="00103F2C">
        <w:t>use heavie</w:t>
      </w:r>
      <w:r>
        <w:t>r force and s</w:t>
      </w:r>
      <w:r w:rsidR="00103F2C">
        <w:t xml:space="preserve">top the cluster </w:t>
      </w:r>
      <w:r w:rsidR="00103F2C" w:rsidRPr="00103F2C">
        <w:t>by whatever means.</w:t>
      </w:r>
    </w:p>
    <w:p w14:paraId="19CDBE3B" w14:textId="77777777" w:rsidR="00103F2C" w:rsidRPr="00103F2C" w:rsidRDefault="00103F2C" w:rsidP="00103F2C"/>
    <w:p w14:paraId="5474BED6" w14:textId="5476608D" w:rsidR="008E0911" w:rsidRDefault="00624F06" w:rsidP="00166304">
      <w:pPr>
        <w:pStyle w:val="Heading2"/>
      </w:pPr>
      <w:r>
        <w:lastRenderedPageBreak/>
        <w:t xml:space="preserve">Multi-Cluster </w:t>
      </w:r>
      <w:r w:rsidR="00166304">
        <w:t>Gateways</w:t>
      </w:r>
    </w:p>
    <w:p w14:paraId="270FF665" w14:textId="4090DBD5" w:rsidR="00624F06" w:rsidRDefault="00624F06" w:rsidP="00166304">
      <w:r>
        <w:t xml:space="preserve">All traffic between clusters is routed through these gateways. </w:t>
      </w:r>
    </w:p>
    <w:p w14:paraId="282F7148" w14:textId="571B6928" w:rsidR="00166304" w:rsidRDefault="00624F06" w:rsidP="00166304">
      <w:r>
        <w:t xml:space="preserve">Each cluster automatically determines a subset of its nodes to act as multi-cluster gateways. If a multi-cluster gateway fails, another node takes its place. </w:t>
      </w:r>
      <w:r w:rsidR="00166304">
        <w:t xml:space="preserve">The multi-cluster network automatically propagates gateway </w:t>
      </w:r>
      <w:r>
        <w:t>information, such as the status and the IP addresses of the gateways</w:t>
      </w:r>
      <w:r w:rsidR="00166304">
        <w:t>.</w:t>
      </w:r>
    </w:p>
    <w:p w14:paraId="75AD5F5E" w14:textId="1F6934E5" w:rsidR="00166304" w:rsidRDefault="00166304" w:rsidP="00166304">
      <w:r>
        <w:t>By default</w:t>
      </w:r>
      <w:r w:rsidR="00624F06">
        <w:t>, the number of multi-cluster gateways per cluster is 8, but this can be changed in the configuration using an optional attribute:</w:t>
      </w:r>
    </w:p>
    <w:p w14:paraId="11D74188" w14:textId="77777777" w:rsidR="00624F06" w:rsidRDefault="00624F06" w:rsidP="00624F06">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MultiClusterNetwork</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GlobalServiceId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MyGlobalService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
    <w:p w14:paraId="366EF450" w14:textId="49F66A9C" w:rsidR="00624F06" w:rsidRDefault="00624F06" w:rsidP="00624F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ClusterId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w:t>
      </w:r>
      <w:r>
        <w:rPr>
          <w:rFonts w:ascii="Consolas" w:hAnsi="Consolas" w:cs="Consolas"/>
          <w:color w:val="000000"/>
          <w:sz w:val="19"/>
          <w:szCs w:val="19"/>
          <w:highlight w:val="white"/>
        </w:rPr>
        <w:t>"</w:t>
      </w:r>
    </w:p>
    <w:p w14:paraId="143AB11F" w14:textId="633C0D4D" w:rsidR="00624F06" w:rsidRDefault="00624F06" w:rsidP="00624F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Pr="00624F06">
        <w:rPr>
          <w:rFonts w:ascii="Consolas" w:hAnsi="Consolas" w:cs="Consolas"/>
          <w:color w:val="FF0000"/>
          <w:sz w:val="19"/>
          <w:szCs w:val="19"/>
          <w:highlight w:val="white"/>
        </w:rPr>
        <w:t>NumMultiClusterGateways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16</w:t>
      </w:r>
      <w:r>
        <w:rPr>
          <w:rFonts w:ascii="Consolas" w:hAnsi="Consolas" w:cs="Consolas"/>
          <w:color w:val="000000"/>
          <w:sz w:val="19"/>
          <w:szCs w:val="19"/>
          <w:highlight w:val="white"/>
        </w:rPr>
        <w:t xml:space="preserve">" </w:t>
      </w:r>
    </w:p>
    <w:p w14:paraId="077ECA8E" w14:textId="31FDF496" w:rsidR="00624F06" w:rsidRPr="00166304" w:rsidRDefault="00624F06" w:rsidP="00624F06">
      <w:r>
        <w:rPr>
          <w:rFonts w:ascii="Consolas" w:hAnsi="Consolas" w:cs="Consolas"/>
          <w:color w:val="0000FF"/>
          <w:sz w:val="19"/>
          <w:szCs w:val="19"/>
          <w:highlight w:val="white"/>
        </w:rPr>
        <w:t xml:space="preserve">                     ...  </w:t>
      </w:r>
    </w:p>
    <w:p w14:paraId="45EB970F" w14:textId="038AF695" w:rsidR="0009293D" w:rsidRDefault="0009293D" w:rsidP="0009293D">
      <w:pPr>
        <w:pStyle w:val="Heading1"/>
      </w:pPr>
      <w:r>
        <w:t>Single-Instance Grain</w:t>
      </w:r>
      <w:r w:rsidR="00CA5E7A">
        <w:t>s</w:t>
      </w:r>
    </w:p>
    <w:p w14:paraId="3427153F" w14:textId="281825A5" w:rsidR="00CA5E7A" w:rsidRDefault="00CA5E7A" w:rsidP="00CA5E7A">
      <w:r>
        <w:t>Use this attribute to declare a single-instance grain:</w:t>
      </w:r>
    </w:p>
    <w:p w14:paraId="40480123" w14:textId="77777777" w:rsidR="00CA5E7A" w:rsidRDefault="00CA5E7A" w:rsidP="00CA5E7A">
      <w:pPr>
        <w:pStyle w:val="Code"/>
      </w:pPr>
      <w:r>
        <w:rPr>
          <w:highlight w:val="white"/>
        </w:rPr>
        <w:t>[</w:t>
      </w:r>
      <w:proofErr w:type="spellStart"/>
      <w:r>
        <w:rPr>
          <w:highlight w:val="white"/>
        </w:rPr>
        <w:t>GlobalSingleInstance</w:t>
      </w:r>
      <w:proofErr w:type="spellEnd"/>
      <w:r>
        <w:rPr>
          <w:highlight w:val="white"/>
        </w:rPr>
        <w:t>]</w:t>
      </w:r>
    </w:p>
    <w:p w14:paraId="0E63C79D" w14:textId="7E398AE5" w:rsidR="00CA5E7A" w:rsidRDefault="00CA5E7A" w:rsidP="00CA5E7A">
      <w:pPr>
        <w:pStyle w:val="Code"/>
      </w:pPr>
      <w:proofErr w:type="gramStart"/>
      <w:r>
        <w:rPr>
          <w:color w:val="0000FF"/>
          <w:highlight w:val="white"/>
        </w:rPr>
        <w:t>public</w:t>
      </w:r>
      <w:proofErr w:type="gramEnd"/>
      <w:r>
        <w:rPr>
          <w:highlight w:val="white"/>
        </w:rPr>
        <w:t xml:space="preserve"> </w:t>
      </w:r>
      <w:r>
        <w:rPr>
          <w:color w:val="0000FF"/>
          <w:highlight w:val="white"/>
        </w:rPr>
        <w:t>class</w:t>
      </w:r>
      <w:r>
        <w:rPr>
          <w:highlight w:val="white"/>
        </w:rPr>
        <w:t xml:space="preserve"> </w:t>
      </w:r>
      <w:proofErr w:type="spellStart"/>
      <w:r>
        <w:rPr>
          <w:highlight w:val="white"/>
        </w:rPr>
        <w:t>ItemGrain</w:t>
      </w:r>
      <w:proofErr w:type="spellEnd"/>
      <w:r>
        <w:rPr>
          <w:highlight w:val="white"/>
        </w:rPr>
        <w:t xml:space="preserve"> : </w:t>
      </w:r>
      <w:proofErr w:type="spellStart"/>
      <w:r>
        <w:rPr>
          <w:highlight w:val="white"/>
        </w:rPr>
        <w:t>Orleans.Grain</w:t>
      </w:r>
      <w:proofErr w:type="spellEnd"/>
      <w:r>
        <w:rPr>
          <w:highlight w:val="white"/>
        </w:rPr>
        <w:t xml:space="preserve">, </w:t>
      </w:r>
      <w:proofErr w:type="spellStart"/>
      <w:r>
        <w:rPr>
          <w:highlight w:val="white"/>
        </w:rPr>
        <w:t>IItemGrain</w:t>
      </w:r>
      <w:proofErr w:type="spellEnd"/>
    </w:p>
    <w:p w14:paraId="1B52DC26" w14:textId="77777777" w:rsidR="00CA5E7A" w:rsidRDefault="00CA5E7A" w:rsidP="00CA5E7A">
      <w:pPr>
        <w:pStyle w:val="Code"/>
      </w:pPr>
      <w:r>
        <w:rPr>
          <w:highlight w:val="white"/>
        </w:rPr>
        <w:t>{</w:t>
      </w:r>
      <w:r>
        <w:t xml:space="preserve"> </w:t>
      </w:r>
    </w:p>
    <w:p w14:paraId="3F4DA70A" w14:textId="54D44EE2" w:rsidR="00CA5E7A" w:rsidRDefault="00CA5E7A" w:rsidP="00CA5E7A">
      <w:pPr>
        <w:pStyle w:val="Code"/>
      </w:pPr>
      <w:r>
        <w:t>…</w:t>
      </w:r>
    </w:p>
    <w:p w14:paraId="35C969DD" w14:textId="1102DB35" w:rsidR="00CA5E7A" w:rsidRDefault="00CA5E7A" w:rsidP="00CA5E7A">
      <w:pPr>
        <w:pStyle w:val="Code"/>
      </w:pPr>
      <w:r>
        <w:t>}</w:t>
      </w:r>
    </w:p>
    <w:p w14:paraId="3AE8D367" w14:textId="77777777" w:rsidR="00CA5E7A" w:rsidRDefault="00CA5E7A" w:rsidP="00CA5E7A">
      <w:pPr>
        <w:pStyle w:val="Code"/>
      </w:pPr>
    </w:p>
    <w:p w14:paraId="08DAF309" w14:textId="6EBCD111" w:rsidR="00CA5E7A" w:rsidRDefault="00CA5E7A" w:rsidP="00CA5E7A">
      <w:r>
        <w:t>Whenever this grain is called</w:t>
      </w:r>
      <w:r w:rsidR="00842BFF">
        <w:t xml:space="preserve"> on some cluster</w:t>
      </w:r>
      <w:r>
        <w:t xml:space="preserve">, and its location is not already known and locally cached, all other clusters are contacted to see if they have an activation of this grain. If so, request and response are routed to/from that existing </w:t>
      </w:r>
      <w:r w:rsidR="00842BFF">
        <w:t xml:space="preserve">grain </w:t>
      </w:r>
      <w:r>
        <w:t xml:space="preserve">instance, and the location of that instance </w:t>
      </w:r>
      <w:r w:rsidR="00842BFF">
        <w:t xml:space="preserve">(i.e. cluster and node) </w:t>
      </w:r>
      <w:r>
        <w:t>is cached. Otherwise an instance is created locally.</w:t>
      </w:r>
    </w:p>
    <w:p w14:paraId="539FCBCF" w14:textId="33B0C6C4" w:rsidR="0019552B" w:rsidRDefault="0019552B" w:rsidP="0019552B">
      <w:pPr>
        <w:pStyle w:val="Heading2"/>
      </w:pPr>
      <w:r>
        <w:t>Programming API</w:t>
      </w:r>
    </w:p>
    <w:p w14:paraId="697474C6" w14:textId="510BF868" w:rsidR="0019552B" w:rsidRPr="0019552B" w:rsidRDefault="0019552B" w:rsidP="0019552B">
      <w:r>
        <w:t xml:space="preserve">All aspects of single-instance grains work exactly the same as regular Orleans Grains, except that calls to a single instance grain may be forwarded to a remote cluster (and thus experience </w:t>
      </w:r>
      <w:r w:rsidR="008F0234">
        <w:t xml:space="preserve">much </w:t>
      </w:r>
      <w:r>
        <w:t>higher latency).</w:t>
      </w:r>
    </w:p>
    <w:p w14:paraId="2307E43A" w14:textId="77777777" w:rsidR="0019552B" w:rsidRDefault="0019552B" w:rsidP="0019552B">
      <w:pPr>
        <w:pStyle w:val="Heading2"/>
      </w:pPr>
      <w:r>
        <w:t>Guarantees</w:t>
      </w:r>
    </w:p>
    <w:p w14:paraId="0DE6BD74" w14:textId="1EE1E94A" w:rsidR="0019552B" w:rsidRDefault="0019552B" w:rsidP="00CA5E7A">
      <w:r>
        <w:t xml:space="preserve">If messages are not lost, or lost </w:t>
      </w:r>
      <w:r w:rsidR="00383E5C">
        <w:t xml:space="preserve">only </w:t>
      </w:r>
      <w:r>
        <w:t>infrequently, the single-instance protocol guarantees that there is at most one activation of a grain in all clusters. If communication is not functioning (for example, if a remote cluster has become unavailable), the protocol favors availability over consistency and creates a local instance.</w:t>
      </w:r>
    </w:p>
    <w:p w14:paraId="7FF64B65" w14:textId="01D60144" w:rsidR="004E583A" w:rsidRDefault="0019552B" w:rsidP="00CA5E7A">
      <w:r>
        <w:t xml:space="preserve">Thus, it is possible for two instances to exist at the same time, in two clusters that cannot communicate. </w:t>
      </w:r>
      <w:r w:rsidR="002A28B9">
        <w:t xml:space="preserve">We still guarantee a single instance </w:t>
      </w:r>
      <w:r w:rsidR="002A28B9" w:rsidRPr="002A28B9">
        <w:rPr>
          <w:i/>
        </w:rPr>
        <w:t>eventually</w:t>
      </w:r>
      <w:r w:rsidR="002A28B9">
        <w:t xml:space="preserve">: a periodic background process </w:t>
      </w:r>
      <w:r w:rsidR="00325A6F">
        <w:t>runs every 1</w:t>
      </w:r>
      <w:r w:rsidR="002A28B9">
        <w:t xml:space="preserve">0 seconds </w:t>
      </w:r>
      <w:r w:rsidR="00352884">
        <w:t xml:space="preserve">to </w:t>
      </w:r>
      <w:r w:rsidR="002A28B9">
        <w:t xml:space="preserve">check if communication is available now and if there </w:t>
      </w:r>
      <w:r w:rsidR="002A28B9">
        <w:lastRenderedPageBreak/>
        <w:t xml:space="preserve">are any activations that need to be re-validated. </w:t>
      </w:r>
      <w:r>
        <w:t xml:space="preserve"> </w:t>
      </w:r>
      <w:r w:rsidR="002A28B9">
        <w:t xml:space="preserve">If it discovers duplicate activations, it deactivates one of them. </w:t>
      </w:r>
    </w:p>
    <w:p w14:paraId="1D46DCCA" w14:textId="26620B99" w:rsidR="00CA5E7A" w:rsidRDefault="009F6122" w:rsidP="00CA5E7A">
      <w:pPr>
        <w:pStyle w:val="Heading1"/>
      </w:pPr>
      <w:r>
        <w:t>Queued</w:t>
      </w:r>
      <w:r w:rsidR="00B05474">
        <w:t xml:space="preserve"> Grains</w:t>
      </w:r>
    </w:p>
    <w:p w14:paraId="4E979071" w14:textId="5E3335FB" w:rsidR="00B05474" w:rsidRDefault="009F6122" w:rsidP="009F6122">
      <w:r>
        <w:t>Queued</w:t>
      </w:r>
      <w:r w:rsidR="00773A43">
        <w:t xml:space="preserve"> grains are </w:t>
      </w:r>
      <w:r w:rsidR="003E17B0">
        <w:t xml:space="preserve">a variation of persistent </w:t>
      </w:r>
      <w:r>
        <w:t xml:space="preserve">grains </w:t>
      </w:r>
      <w:r w:rsidR="003E17B0">
        <w:t xml:space="preserve">in Orleans. </w:t>
      </w:r>
      <w:r>
        <w:t xml:space="preserve">To create a grain implementation for a queued grain, simply </w:t>
      </w:r>
      <w:r w:rsidR="003E17B0">
        <w:t xml:space="preserve">derive from </w:t>
      </w:r>
      <w:proofErr w:type="spellStart"/>
      <w:r>
        <w:rPr>
          <w:rFonts w:ascii="Consolas" w:hAnsi="Consolas" w:cs="Consolas"/>
          <w:color w:val="2B91AF"/>
          <w:sz w:val="19"/>
          <w:szCs w:val="19"/>
          <w:highlight w:val="white"/>
        </w:rPr>
        <w:t>Queued</w:t>
      </w:r>
      <w:r w:rsidR="00B05474">
        <w:rPr>
          <w:rFonts w:ascii="Consolas" w:hAnsi="Consolas" w:cs="Consolas"/>
          <w:color w:val="2B91AF"/>
          <w:sz w:val="19"/>
          <w:szCs w:val="19"/>
          <w:highlight w:val="white"/>
        </w:rPr>
        <w:t>Grain</w:t>
      </w:r>
      <w:proofErr w:type="spellEnd"/>
      <w:r w:rsidR="00B05474">
        <w:rPr>
          <w:rFonts w:ascii="Consolas" w:hAnsi="Consolas" w:cs="Consolas"/>
          <w:color w:val="000000"/>
          <w:sz w:val="19"/>
          <w:szCs w:val="19"/>
          <w:highlight w:val="white"/>
        </w:rPr>
        <w:t>&lt;</w:t>
      </w:r>
      <w:proofErr w:type="spellStart"/>
      <w:r w:rsidR="009C032F">
        <w:rPr>
          <w:rFonts w:ascii="Consolas" w:hAnsi="Consolas" w:cs="Consolas"/>
          <w:color w:val="000000"/>
          <w:sz w:val="19"/>
          <w:szCs w:val="19"/>
          <w:highlight w:val="white"/>
        </w:rPr>
        <w:t>TGrainState</w:t>
      </w:r>
      <w:proofErr w:type="spellEnd"/>
      <w:r w:rsidR="00B05474">
        <w:rPr>
          <w:rFonts w:ascii="Consolas" w:hAnsi="Consolas" w:cs="Consolas"/>
          <w:color w:val="000000"/>
          <w:sz w:val="19"/>
          <w:szCs w:val="19"/>
          <w:highlight w:val="white"/>
        </w:rPr>
        <w:t>&gt;</w:t>
      </w:r>
      <w:r w:rsidR="00B05474">
        <w:rPr>
          <w:rFonts w:ascii="Consolas" w:hAnsi="Consolas" w:cs="Consolas"/>
          <w:color w:val="000000"/>
          <w:sz w:val="19"/>
          <w:szCs w:val="19"/>
        </w:rPr>
        <w:t xml:space="preserve"> </w:t>
      </w:r>
      <w:r w:rsidR="00B05474">
        <w:t xml:space="preserve">instead of </w:t>
      </w:r>
      <w:r w:rsidR="00B05474">
        <w:rPr>
          <w:rFonts w:ascii="Consolas" w:hAnsi="Consolas" w:cs="Consolas"/>
          <w:color w:val="2B91AF"/>
          <w:sz w:val="19"/>
          <w:szCs w:val="19"/>
          <w:highlight w:val="white"/>
        </w:rPr>
        <w:t>Grain</w:t>
      </w:r>
      <w:r w:rsidR="00B05474">
        <w:rPr>
          <w:rFonts w:ascii="Consolas" w:hAnsi="Consolas" w:cs="Consolas"/>
          <w:color w:val="000000"/>
          <w:sz w:val="19"/>
          <w:szCs w:val="19"/>
          <w:highlight w:val="white"/>
        </w:rPr>
        <w:t>&lt;</w:t>
      </w:r>
      <w:proofErr w:type="spellStart"/>
      <w:r w:rsidR="009C032F">
        <w:rPr>
          <w:rFonts w:ascii="Consolas" w:hAnsi="Consolas" w:cs="Consolas"/>
          <w:color w:val="000000"/>
          <w:sz w:val="19"/>
          <w:szCs w:val="19"/>
          <w:highlight w:val="white"/>
        </w:rPr>
        <w:t>TGrainState</w:t>
      </w:r>
      <w:proofErr w:type="spellEnd"/>
      <w:r w:rsidR="00B05474">
        <w:rPr>
          <w:rFonts w:ascii="Consolas" w:hAnsi="Consolas" w:cs="Consolas"/>
          <w:color w:val="000000"/>
          <w:sz w:val="19"/>
          <w:szCs w:val="19"/>
          <w:highlight w:val="white"/>
        </w:rPr>
        <w:t>&gt;</w:t>
      </w:r>
      <w:r w:rsidR="00B05474">
        <w:t xml:space="preserve">. </w:t>
      </w:r>
    </w:p>
    <w:p w14:paraId="5A5FEC51" w14:textId="001F745C" w:rsidR="004E583A" w:rsidRPr="009D214F" w:rsidRDefault="008B454B" w:rsidP="008B454B">
      <w:r>
        <w:t xml:space="preserve">Unlike regular grains, queued grains do not manage the </w:t>
      </w:r>
      <w:r w:rsidR="00B05474">
        <w:t xml:space="preserve">grain state using the methods </w:t>
      </w:r>
      <w:proofErr w:type="spellStart"/>
      <w:proofErr w:type="gramStart"/>
      <w:r w:rsidR="00B05474" w:rsidRPr="009F6122">
        <w:rPr>
          <w:rFonts w:ascii="Consolas" w:hAnsi="Consolas" w:cs="Consolas"/>
          <w:color w:val="000000"/>
          <w:sz w:val="19"/>
          <w:szCs w:val="19"/>
          <w:highlight w:val="white"/>
        </w:rPr>
        <w:t>ReadStateAsync</w:t>
      </w:r>
      <w:proofErr w:type="spellEnd"/>
      <w:r w:rsidR="00B05474" w:rsidRPr="009F6122">
        <w:rPr>
          <w:rFonts w:ascii="Consolas" w:hAnsi="Consolas" w:cs="Consolas"/>
          <w:color w:val="000000"/>
          <w:sz w:val="19"/>
          <w:szCs w:val="19"/>
          <w:highlight w:val="white"/>
        </w:rPr>
        <w:t>(</w:t>
      </w:r>
      <w:proofErr w:type="gramEnd"/>
      <w:r w:rsidR="00B05474" w:rsidRPr="009F6122">
        <w:rPr>
          <w:rFonts w:ascii="Consolas" w:hAnsi="Consolas" w:cs="Consolas"/>
          <w:color w:val="000000"/>
          <w:sz w:val="19"/>
          <w:szCs w:val="19"/>
          <w:highlight w:val="white"/>
        </w:rPr>
        <w:t>)</w:t>
      </w:r>
      <w:r w:rsidR="00B05474">
        <w:t xml:space="preserve"> and </w:t>
      </w:r>
      <w:r w:rsidR="00180B8A">
        <w:t xml:space="preserve"> </w:t>
      </w:r>
      <w:proofErr w:type="spellStart"/>
      <w:r w:rsidR="00B05474" w:rsidRPr="009F6122">
        <w:rPr>
          <w:rFonts w:ascii="Consolas" w:hAnsi="Consolas" w:cs="Consolas"/>
          <w:color w:val="000000"/>
          <w:sz w:val="19"/>
          <w:szCs w:val="19"/>
          <w:highlight w:val="white"/>
        </w:rPr>
        <w:t>WriteStateAsync</w:t>
      </w:r>
      <w:proofErr w:type="spellEnd"/>
      <w:r w:rsidR="00B05474" w:rsidRPr="009F6122">
        <w:rPr>
          <w:rFonts w:ascii="Consolas" w:hAnsi="Consolas" w:cs="Consolas"/>
          <w:color w:val="000000"/>
          <w:sz w:val="19"/>
          <w:szCs w:val="19"/>
          <w:highlight w:val="white"/>
        </w:rPr>
        <w:t>()</w:t>
      </w:r>
      <w:r>
        <w:t xml:space="preserve">. Instead, they </w:t>
      </w:r>
      <w:r w:rsidR="00180B8A">
        <w:t xml:space="preserve">use a </w:t>
      </w:r>
      <w:r w:rsidR="00A31F45">
        <w:rPr>
          <w:b/>
        </w:rPr>
        <w:t>caching and queueing</w:t>
      </w:r>
      <w:r w:rsidR="00180B8A" w:rsidRPr="009F6122">
        <w:rPr>
          <w:b/>
        </w:rPr>
        <w:t xml:space="preserve"> state interface</w:t>
      </w:r>
      <w:r w:rsidR="009F6122">
        <w:t xml:space="preserve"> that exposes a</w:t>
      </w:r>
      <w:r w:rsidR="00B05474">
        <w:t xml:space="preserve"> choice </w:t>
      </w:r>
      <w:r w:rsidR="009F6122">
        <w:t>of what version of the state to</w:t>
      </w:r>
      <w:r w:rsidR="00B05474">
        <w:t xml:space="preserve"> </w:t>
      </w:r>
      <w:r>
        <w:t>read,</w:t>
      </w:r>
      <w:r w:rsidR="00B05474">
        <w:t xml:space="preserve"> and allows writes to be queued and performed asynchronously</w:t>
      </w:r>
      <w:r w:rsidR="00180B8A">
        <w:t xml:space="preserve">. </w:t>
      </w:r>
    </w:p>
    <w:p w14:paraId="18DD23BC" w14:textId="2B01F31A" w:rsidR="00180B8A" w:rsidRDefault="00B07C48" w:rsidP="006826AB">
      <w:r>
        <w:t xml:space="preserve">Queued grains can be configured to use a variety of storage and replication providers, which may store state in memory and/or in one or more persistent storage locations. </w:t>
      </w:r>
      <w:r w:rsidR="008B454B">
        <w:t xml:space="preserve">However, the programming model remains the same </w:t>
      </w:r>
      <w:r>
        <w:t xml:space="preserve">regardless of </w:t>
      </w:r>
      <w:r w:rsidR="008B454B">
        <w:t xml:space="preserve">the underlying replication provider. </w:t>
      </w:r>
      <w:r w:rsidR="003E17B0">
        <w:t>We</w:t>
      </w:r>
      <w:r w:rsidR="008B454B">
        <w:t xml:space="preserve"> revisit </w:t>
      </w:r>
      <w:r w:rsidR="003E17B0">
        <w:t>this</w:t>
      </w:r>
      <w:r w:rsidR="008B454B">
        <w:t xml:space="preserve"> topic in </w:t>
      </w:r>
      <w:r w:rsidR="009F6122">
        <w:t>the chapter on replication providers.</w:t>
      </w:r>
    </w:p>
    <w:p w14:paraId="07320AD0" w14:textId="7C154EF0" w:rsidR="008928D9" w:rsidRDefault="00F14EB7" w:rsidP="008928D9">
      <w:r>
        <w:t>The new state i</w:t>
      </w:r>
      <w:r w:rsidR="008240DF">
        <w:t>nterface is characterized by</w:t>
      </w:r>
      <w:r>
        <w:t xml:space="preserve"> </w:t>
      </w:r>
      <w:r w:rsidR="00A31F45">
        <w:t xml:space="preserve">exposing (1) a locally cached state that is separate from the state of the remote primary, and (2) </w:t>
      </w:r>
      <w:r>
        <w:t>a queue for updating the state using update objects</w:t>
      </w:r>
      <w:r w:rsidR="003E17B0">
        <w:t xml:space="preserve">. </w:t>
      </w:r>
      <w:r w:rsidR="008240DF">
        <w:t>We explain the various parts of this interface in the following subsections.</w:t>
      </w:r>
    </w:p>
    <w:p w14:paraId="03ED4761" w14:textId="5F74E08E" w:rsidR="00A242FD" w:rsidRDefault="000656DD" w:rsidP="006826AB">
      <w:pPr>
        <w:pStyle w:val="Heading2"/>
      </w:pPr>
      <w:r>
        <w:rPr>
          <w:noProof/>
          <w:lang w:eastAsia="en-US"/>
        </w:rPr>
        <w:drawing>
          <wp:anchor distT="0" distB="0" distL="114300" distR="114300" simplePos="0" relativeHeight="251660288" behindDoc="0" locked="0" layoutInCell="1" allowOverlap="1" wp14:anchorId="39A5B516" wp14:editId="4812D9FC">
            <wp:simplePos x="0" y="0"/>
            <wp:positionH relativeFrom="margin">
              <wp:align>right</wp:align>
            </wp:positionH>
            <wp:positionV relativeFrom="paragraph">
              <wp:posOffset>118110</wp:posOffset>
            </wp:positionV>
            <wp:extent cx="2386965" cy="3467100"/>
            <wp:effectExtent l="0" t="0" r="0" b="0"/>
            <wp:wrapSquare wrapText="bothSides"/>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6965" cy="3467100"/>
                    </a:xfrm>
                    <a:prstGeom prst="rect">
                      <a:avLst/>
                    </a:prstGeom>
                    <a:noFill/>
                  </pic:spPr>
                </pic:pic>
              </a:graphicData>
            </a:graphic>
            <wp14:sizeRelH relativeFrom="margin">
              <wp14:pctWidth>0</wp14:pctWidth>
            </wp14:sizeRelH>
            <wp14:sizeRelV relativeFrom="margin">
              <wp14:pctHeight>0</wp14:pctHeight>
            </wp14:sizeRelV>
          </wp:anchor>
        </w:drawing>
      </w:r>
      <w:r w:rsidR="00A242FD">
        <w:t xml:space="preserve">The </w:t>
      </w:r>
      <w:r w:rsidR="005C61B9">
        <w:t>queue</w:t>
      </w:r>
      <w:r w:rsidR="00A242FD">
        <w:t xml:space="preserve"> model</w:t>
      </w:r>
    </w:p>
    <w:p w14:paraId="0D186967" w14:textId="6266913E" w:rsidR="00D020FE" w:rsidRDefault="00D020FE" w:rsidP="00A242FD">
      <w:r>
        <w:t>We us</w:t>
      </w:r>
      <w:r w:rsidR="000656DD">
        <w:t xml:space="preserve">e a mental model that visualizes the difference between what is stored locally, and what is stored remotely. It </w:t>
      </w:r>
      <w:r w:rsidR="00AA5EDB">
        <w:t>is shown on the right.</w:t>
      </w:r>
    </w:p>
    <w:p w14:paraId="39D6CFD0" w14:textId="644D2C49" w:rsidR="00AA5EDB" w:rsidRDefault="00AA5EDB" w:rsidP="00A242FD">
      <w:r>
        <w:t xml:space="preserve">The most important thing to realize is that there is no longer a single state, but multiple </w:t>
      </w:r>
      <w:r w:rsidR="008240DF">
        <w:t>copies</w:t>
      </w:r>
      <w:r w:rsidR="003E17B0">
        <w:t xml:space="preserve"> of the state</w:t>
      </w:r>
      <w:r w:rsidR="008240DF">
        <w:t xml:space="preserve"> (blue boxes)</w:t>
      </w:r>
      <w:r>
        <w:t xml:space="preserve">. </w:t>
      </w:r>
    </w:p>
    <w:p w14:paraId="55F492CC" w14:textId="6B1B94AF" w:rsidR="003E17B0" w:rsidRDefault="00AA5EDB" w:rsidP="00A242FD">
      <w:r>
        <w:t xml:space="preserve">The closest thing to the “true state” is called the </w:t>
      </w:r>
      <w:r w:rsidRPr="005C61B9">
        <w:rPr>
          <w:b/>
        </w:rPr>
        <w:t>Global State</w:t>
      </w:r>
      <w:r>
        <w:t xml:space="preserve">, which is sometimes call the “primary” or </w:t>
      </w:r>
      <w:r w:rsidR="0053430E">
        <w:t>“master</w:t>
      </w:r>
      <w:r>
        <w:t xml:space="preserve">”. </w:t>
      </w:r>
      <w:r w:rsidR="003E17B0">
        <w:t xml:space="preserve">The global state is remote and thus often slow to read and write. It may even be temporarily </w:t>
      </w:r>
      <w:r w:rsidR="000023F2">
        <w:t>unreachable</w:t>
      </w:r>
      <w:r w:rsidR="003E17B0">
        <w:t xml:space="preserve"> if we suffer from network partitions.</w:t>
      </w:r>
    </w:p>
    <w:p w14:paraId="32C691EC" w14:textId="65F1C539" w:rsidR="000656DD" w:rsidRDefault="003E17B0" w:rsidP="00A242FD">
      <w:r>
        <w:t>The global state is stored by a specified storage provider (or the default storage provider), or by a specified replication provider. Note that t</w:t>
      </w:r>
      <w:r w:rsidR="005C61B9" w:rsidRPr="009C032F">
        <w:t xml:space="preserve">he global state </w:t>
      </w:r>
      <w:r w:rsidR="008240DF" w:rsidRPr="009C032F">
        <w:t>may be just</w:t>
      </w:r>
      <w:r w:rsidR="00EE03CD" w:rsidRPr="009C032F">
        <w:t xml:space="preserve"> an</w:t>
      </w:r>
      <w:r w:rsidR="00EE03CD">
        <w:t xml:space="preserve"> illusion, created by </w:t>
      </w:r>
      <w:r w:rsidR="005C61B9">
        <w:t>a quorum of replicas.</w:t>
      </w:r>
      <w:r w:rsidR="000656DD">
        <w:t xml:space="preserve"> </w:t>
      </w:r>
    </w:p>
    <w:p w14:paraId="6F3B68CC" w14:textId="45FFA833" w:rsidR="00EE03CD" w:rsidRDefault="008240DF" w:rsidP="009C032F">
      <w:r>
        <w:lastRenderedPageBreak/>
        <w:t xml:space="preserve">To avoid paying for access to the global state all the time, </w:t>
      </w:r>
      <w:r w:rsidR="00A31F45">
        <w:t xml:space="preserve">we also store a local </w:t>
      </w:r>
      <w:r w:rsidR="00AA5EDB">
        <w:t xml:space="preserve">copy called the </w:t>
      </w:r>
      <w:r w:rsidR="00AA5EDB" w:rsidRPr="00AA5EDB">
        <w:rPr>
          <w:b/>
        </w:rPr>
        <w:t>Confirmed State</w:t>
      </w:r>
      <w:r w:rsidR="00EE03CD">
        <w:t>. The confirmed</w:t>
      </w:r>
      <w:r w:rsidR="00AA5EDB">
        <w:t xml:space="preserve"> state is </w:t>
      </w:r>
      <w:r w:rsidR="005C61B9">
        <w:t>just a</w:t>
      </w:r>
      <w:r w:rsidR="00EE03CD">
        <w:t xml:space="preserve"> cached, and </w:t>
      </w:r>
      <w:r>
        <w:t>perhaps somewhat</w:t>
      </w:r>
      <w:r w:rsidR="00EE03CD">
        <w:t xml:space="preserve"> stale, version of the global state. I</w:t>
      </w:r>
      <w:r w:rsidR="005C61B9">
        <w:t xml:space="preserve">t is guaranteed to match </w:t>
      </w:r>
      <w:r w:rsidR="00AA5EDB">
        <w:t xml:space="preserve">some past version of the global state. </w:t>
      </w:r>
    </w:p>
    <w:p w14:paraId="5F1C01C5" w14:textId="20D12D12" w:rsidR="005C61B9" w:rsidRDefault="005C61B9" w:rsidP="00A242FD">
      <w:r>
        <w:t xml:space="preserve">Updates are performed by inserting update objects </w:t>
      </w:r>
      <w:r w:rsidR="008240DF">
        <w:t xml:space="preserve">(green boxes) </w:t>
      </w:r>
      <w:r>
        <w:t xml:space="preserve">into an </w:t>
      </w:r>
      <w:r w:rsidRPr="005C61B9">
        <w:rPr>
          <w:b/>
        </w:rPr>
        <w:t>Update Queue</w:t>
      </w:r>
      <w:r>
        <w:t>. The update queue</w:t>
      </w:r>
      <w:r w:rsidR="00EE03CD">
        <w:t xml:space="preserve"> reflects updates that have been performed locally, but not yet confirmed.</w:t>
      </w:r>
    </w:p>
    <w:p w14:paraId="1595C1D9" w14:textId="77777777" w:rsidR="006826AB" w:rsidRDefault="006826AB" w:rsidP="006826AB">
      <w:pPr>
        <w:pStyle w:val="Heading3"/>
      </w:pPr>
      <w:r>
        <w:t>Automatic Propagation</w:t>
      </w:r>
    </w:p>
    <w:p w14:paraId="0773B6DE" w14:textId="2D3A687E" w:rsidR="00EE03CD" w:rsidRDefault="00EE03CD" w:rsidP="009C032F">
      <w:r>
        <w:t>Automatically, in the background</w:t>
      </w:r>
      <w:r w:rsidR="008240DF">
        <w:t xml:space="preserve">, the replication provider </w:t>
      </w:r>
      <w:r w:rsidR="00095058">
        <w:t xml:space="preserve">is running </w:t>
      </w:r>
      <w:r w:rsidR="0053430E">
        <w:t>a continuous</w:t>
      </w:r>
      <w:r w:rsidR="00095058">
        <w:t xml:space="preserve"> </w:t>
      </w:r>
      <w:r w:rsidR="003E17B0">
        <w:t>propagation</w:t>
      </w:r>
      <w:r w:rsidR="0053430E">
        <w:t xml:space="preserve"> protocol</w:t>
      </w:r>
      <w:r w:rsidR="008240DF">
        <w:t xml:space="preserve"> to keep everything </w:t>
      </w:r>
      <w:r w:rsidR="008240DF" w:rsidRPr="000023F2">
        <w:t>eventually consistent</w:t>
      </w:r>
      <w:r>
        <w:t>:</w:t>
      </w:r>
    </w:p>
    <w:p w14:paraId="2D8FAFB2" w14:textId="59BB125C" w:rsidR="00EE03CD" w:rsidRDefault="0053430E" w:rsidP="0053430E">
      <w:pPr>
        <w:pStyle w:val="ListParagraph"/>
        <w:numPr>
          <w:ilvl w:val="0"/>
          <w:numId w:val="30"/>
        </w:numPr>
      </w:pPr>
      <w:r w:rsidRPr="0053430E">
        <w:rPr>
          <w:i/>
          <w:color w:val="FF0000"/>
        </w:rPr>
        <w:t>(Local -&gt; Remote)</w:t>
      </w:r>
      <w:r w:rsidRPr="0053430E">
        <w:rPr>
          <w:color w:val="FF0000"/>
        </w:rPr>
        <w:t xml:space="preserve"> </w:t>
      </w:r>
      <w:r w:rsidR="008240DF">
        <w:t xml:space="preserve">Updates in the queue are </w:t>
      </w:r>
      <w:r w:rsidR="003627AA">
        <w:t xml:space="preserve">sent and </w:t>
      </w:r>
      <w:r w:rsidR="008240DF">
        <w:t xml:space="preserve">applied to the global state. </w:t>
      </w:r>
      <w:r w:rsidR="00EE03CD">
        <w:t>If needed, this process is automatically retrie</w:t>
      </w:r>
      <w:r w:rsidR="000023F2">
        <w:t>d until successful</w:t>
      </w:r>
      <w:r w:rsidR="00EE03CD">
        <w:t xml:space="preserve">. </w:t>
      </w:r>
    </w:p>
    <w:p w14:paraId="682463B9" w14:textId="04FB979C" w:rsidR="00EE03CD" w:rsidRDefault="0053430E" w:rsidP="0053430E">
      <w:pPr>
        <w:pStyle w:val="ListParagraph"/>
        <w:numPr>
          <w:ilvl w:val="0"/>
          <w:numId w:val="30"/>
        </w:numPr>
      </w:pPr>
      <w:r w:rsidRPr="0053430E">
        <w:rPr>
          <w:i/>
          <w:color w:val="FF0000"/>
        </w:rPr>
        <w:t>(Remote -&gt; Local)</w:t>
      </w:r>
      <w:r w:rsidRPr="0053430E">
        <w:rPr>
          <w:color w:val="FF0000"/>
        </w:rPr>
        <w:t xml:space="preserve"> </w:t>
      </w:r>
      <w:r w:rsidR="00EE03CD">
        <w:t>T</w:t>
      </w:r>
      <w:r w:rsidR="008240DF">
        <w:t>he confirmed state is refreshed whenever the global state changes (with some delay depending on network conditions and configuration).</w:t>
      </w:r>
    </w:p>
    <w:p w14:paraId="594B1ADE" w14:textId="3B6EA208" w:rsidR="00B41BFD" w:rsidRDefault="00EE03CD" w:rsidP="001D02CB">
      <w:r>
        <w:t xml:space="preserve">Updates </w:t>
      </w:r>
      <w:r w:rsidR="008240DF">
        <w:t xml:space="preserve">are removed from the </w:t>
      </w:r>
      <w:r w:rsidR="00095058">
        <w:t xml:space="preserve">update </w:t>
      </w:r>
      <w:r w:rsidR="008240DF">
        <w:t xml:space="preserve">queue as soon as they </w:t>
      </w:r>
      <w:r w:rsidR="00095058">
        <w:t xml:space="preserve">are part of the confirmed state, i.e. after they have been applied to the global state </w:t>
      </w:r>
      <w:r w:rsidR="00095058" w:rsidRPr="001D02CB">
        <w:rPr>
          <w:i/>
        </w:rPr>
        <w:t>and</w:t>
      </w:r>
      <w:r w:rsidR="00095058">
        <w:t xml:space="preserve"> the confirmed state has been updated to the latest global state.</w:t>
      </w:r>
    </w:p>
    <w:p w14:paraId="4A5FB918" w14:textId="77777777" w:rsidR="006826AB" w:rsidRDefault="006826AB" w:rsidP="006826AB">
      <w:pPr>
        <w:pStyle w:val="Heading3"/>
      </w:pPr>
      <w:r>
        <w:t>Robust Retry</w:t>
      </w:r>
    </w:p>
    <w:p w14:paraId="203D737A" w14:textId="554C9A26" w:rsidR="006B31F4" w:rsidRPr="00A242FD" w:rsidRDefault="006B31F4" w:rsidP="006B31F4">
      <w:r>
        <w:t xml:space="preserve">Note that the Queued Grain </w:t>
      </w:r>
      <w:r>
        <w:rPr>
          <w:i/>
        </w:rPr>
        <w:t>never</w:t>
      </w:r>
      <w:r w:rsidRPr="006B31F4">
        <w:rPr>
          <w:i/>
        </w:rPr>
        <w:t xml:space="preserve"> give</w:t>
      </w:r>
      <w:r>
        <w:rPr>
          <w:i/>
        </w:rPr>
        <w:t>s</w:t>
      </w:r>
      <w:r w:rsidRPr="006B31F4">
        <w:rPr>
          <w:i/>
        </w:rPr>
        <w:t xml:space="preserve"> up</w:t>
      </w:r>
      <w:r>
        <w:rPr>
          <w:i/>
        </w:rPr>
        <w:t xml:space="preserve"> </w:t>
      </w:r>
      <w:r>
        <w:t>when there are storage exceptions. Unlike the old state interface, which simply passes storage exceptions to the user, the queued grain keeps retrying</w:t>
      </w:r>
      <w:r w:rsidR="00176411">
        <w:t xml:space="preserve"> until the queue is empty, or the silo is shut down</w:t>
      </w:r>
      <w:r>
        <w:t xml:space="preserve">. The retry logic is </w:t>
      </w:r>
      <w:r w:rsidR="00176411">
        <w:t>designed</w:t>
      </w:r>
      <w:r>
        <w:t xml:space="preserve"> to correctly deal with (1) </w:t>
      </w:r>
      <w:r w:rsidR="00176411">
        <w:t xml:space="preserve">exceptions caused by </w:t>
      </w:r>
      <w:r>
        <w:t>e</w:t>
      </w:r>
      <w:r w:rsidR="00176411">
        <w:t>-tag failures due to concurrent writes</w:t>
      </w:r>
      <w:r>
        <w:t>, (2) exceptions thrown by failed r</w:t>
      </w:r>
      <w:r w:rsidR="00176411">
        <w:t>ead or write r</w:t>
      </w:r>
      <w:r>
        <w:t xml:space="preserve">equests, and (3) exceptions thrown by </w:t>
      </w:r>
      <w:r w:rsidR="00176411">
        <w:t xml:space="preserve">write </w:t>
      </w:r>
      <w:r>
        <w:t xml:space="preserve">requests that </w:t>
      </w:r>
      <w:r w:rsidR="00176411">
        <w:t>were actually successful</w:t>
      </w:r>
      <w:r>
        <w:t xml:space="preserve">.    </w:t>
      </w:r>
    </w:p>
    <w:p w14:paraId="31528D6B" w14:textId="6E54F869" w:rsidR="00B41BFD" w:rsidRDefault="001D02CB" w:rsidP="006826AB">
      <w:pPr>
        <w:pStyle w:val="Heading3"/>
      </w:pPr>
      <w:r>
        <w:t>Local Operations</w:t>
      </w:r>
    </w:p>
    <w:p w14:paraId="47080262" w14:textId="5037052D" w:rsidR="00B41BFD" w:rsidRDefault="00B41BFD" w:rsidP="009C032F">
      <w:r>
        <w:t xml:space="preserve">The following properties and methods are the </w:t>
      </w:r>
      <w:r w:rsidR="00AE08DB">
        <w:t xml:space="preserve">core </w:t>
      </w:r>
      <w:r>
        <w:t xml:space="preserve">of the new state interface. </w:t>
      </w:r>
      <w:r w:rsidR="00AE08DB">
        <w:t>They all execute locally</w:t>
      </w:r>
      <w:r w:rsidR="00E32C73">
        <w:t>, without communication</w:t>
      </w:r>
      <w:r w:rsidR="001D02CB">
        <w:t>, and do not throw exceptions</w:t>
      </w:r>
      <w:r w:rsidR="009C032F">
        <w:t>.</w:t>
      </w:r>
    </w:p>
    <w:p w14:paraId="154F4FF7" w14:textId="2EC8EB4F" w:rsidR="00B41BFD" w:rsidRDefault="00333C35" w:rsidP="00333C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B41BFD">
        <w:rPr>
          <w:rFonts w:ascii="Consolas" w:hAnsi="Consolas" w:cs="Consolas"/>
          <w:color w:val="000000"/>
          <w:sz w:val="19"/>
          <w:szCs w:val="19"/>
          <w:highlight w:val="white"/>
        </w:rPr>
        <w:t>TGrainState</w:t>
      </w:r>
      <w:proofErr w:type="spellEnd"/>
      <w:r w:rsidR="00B41BFD">
        <w:rPr>
          <w:rFonts w:ascii="Consolas" w:hAnsi="Consolas" w:cs="Consolas"/>
          <w:color w:val="000000"/>
          <w:sz w:val="19"/>
          <w:szCs w:val="19"/>
          <w:highlight w:val="white"/>
        </w:rPr>
        <w:t xml:space="preserve"> </w:t>
      </w:r>
      <w:proofErr w:type="spellStart"/>
      <w:r w:rsidR="00B41BFD">
        <w:rPr>
          <w:rFonts w:ascii="Consolas" w:hAnsi="Consolas" w:cs="Consolas"/>
          <w:color w:val="000000"/>
          <w:sz w:val="19"/>
          <w:szCs w:val="19"/>
          <w:highlight w:val="white"/>
        </w:rPr>
        <w:t>ConfirmedState</w:t>
      </w:r>
      <w:proofErr w:type="spellEnd"/>
      <w:r w:rsidR="00B41BFD">
        <w:rPr>
          <w:rFonts w:ascii="Consolas" w:hAnsi="Consolas" w:cs="Consolas"/>
          <w:color w:val="000000"/>
          <w:sz w:val="19"/>
          <w:szCs w:val="19"/>
          <w:highlight w:val="white"/>
        </w:rPr>
        <w:t xml:space="preserve"> </w:t>
      </w:r>
      <w:proofErr w:type="gramStart"/>
      <w:r w:rsidR="00B41BFD">
        <w:rPr>
          <w:rFonts w:ascii="Consolas" w:hAnsi="Consolas" w:cs="Consolas"/>
          <w:color w:val="000000"/>
          <w:sz w:val="19"/>
          <w:szCs w:val="19"/>
          <w:highlight w:val="white"/>
        </w:rPr>
        <w:t xml:space="preserve">{ </w:t>
      </w:r>
      <w:r w:rsidR="00B41BFD">
        <w:rPr>
          <w:rFonts w:ascii="Consolas" w:hAnsi="Consolas" w:cs="Consolas"/>
          <w:color w:val="0000FF"/>
          <w:sz w:val="19"/>
          <w:szCs w:val="19"/>
          <w:highlight w:val="white"/>
        </w:rPr>
        <w:t>get</w:t>
      </w:r>
      <w:proofErr w:type="gramEnd"/>
      <w:r w:rsidR="00B41BFD">
        <w:rPr>
          <w:rFonts w:ascii="Consolas" w:hAnsi="Consolas" w:cs="Consolas"/>
          <w:color w:val="000000"/>
          <w:sz w:val="19"/>
          <w:szCs w:val="19"/>
          <w:highlight w:val="white"/>
        </w:rPr>
        <w:t>; }</w:t>
      </w:r>
    </w:p>
    <w:p w14:paraId="1EBB6138" w14:textId="77777777" w:rsidR="00B41BFD" w:rsidRPr="006826AB" w:rsidRDefault="00B41BFD" w:rsidP="00B41BFD">
      <w:pPr>
        <w:autoSpaceDE w:val="0"/>
        <w:autoSpaceDN w:val="0"/>
        <w:adjustRightInd w:val="0"/>
        <w:spacing w:after="0" w:line="240" w:lineRule="auto"/>
        <w:rPr>
          <w:rFonts w:ascii="Consolas" w:hAnsi="Consolas" w:cs="Consolas"/>
          <w:color w:val="000000"/>
          <w:sz w:val="6"/>
          <w:szCs w:val="19"/>
          <w:highlight w:val="white"/>
        </w:rPr>
      </w:pPr>
    </w:p>
    <w:p w14:paraId="0519145D" w14:textId="57C4CC9F" w:rsidR="009C032F" w:rsidRDefault="00333C35" w:rsidP="00333C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sidR="009C032F">
        <w:rPr>
          <w:rFonts w:ascii="Consolas" w:hAnsi="Consolas" w:cs="Consolas"/>
          <w:color w:val="0000FF"/>
          <w:sz w:val="19"/>
          <w:szCs w:val="19"/>
          <w:highlight w:val="white"/>
        </w:rPr>
        <w:t>void</w:t>
      </w:r>
      <w:proofErr w:type="gramEnd"/>
      <w:r w:rsidR="009C032F">
        <w:rPr>
          <w:rFonts w:ascii="Consolas" w:hAnsi="Consolas" w:cs="Consolas"/>
          <w:color w:val="000000"/>
          <w:sz w:val="19"/>
          <w:szCs w:val="19"/>
          <w:highlight w:val="white"/>
        </w:rPr>
        <w:t xml:space="preserve"> </w:t>
      </w:r>
      <w:proofErr w:type="spellStart"/>
      <w:r w:rsidR="00ED6C9F">
        <w:rPr>
          <w:rFonts w:ascii="Consolas" w:hAnsi="Consolas" w:cs="Consolas"/>
          <w:color w:val="000000"/>
          <w:sz w:val="19"/>
          <w:szCs w:val="19"/>
          <w:highlight w:val="white"/>
        </w:rPr>
        <w:t>Enq</w:t>
      </w:r>
      <w:r w:rsidR="009C032F">
        <w:rPr>
          <w:rFonts w:ascii="Consolas" w:hAnsi="Consolas" w:cs="Consolas"/>
          <w:color w:val="000000"/>
          <w:sz w:val="19"/>
          <w:szCs w:val="19"/>
          <w:highlight w:val="white"/>
        </w:rPr>
        <w:t>ueueUpdate</w:t>
      </w:r>
      <w:proofErr w:type="spellEnd"/>
      <w:r w:rsidR="009C032F">
        <w:rPr>
          <w:rFonts w:ascii="Consolas" w:hAnsi="Consolas" w:cs="Consolas"/>
          <w:color w:val="000000"/>
          <w:sz w:val="19"/>
          <w:szCs w:val="19"/>
          <w:highlight w:val="white"/>
        </w:rPr>
        <w:t>(</w:t>
      </w:r>
      <w:proofErr w:type="spellStart"/>
      <w:r w:rsidR="009C032F">
        <w:rPr>
          <w:rFonts w:ascii="Consolas" w:hAnsi="Consolas" w:cs="Consolas"/>
          <w:color w:val="2B91AF"/>
          <w:sz w:val="19"/>
          <w:szCs w:val="19"/>
          <w:highlight w:val="white"/>
        </w:rPr>
        <w:t>IUpdateOperation</w:t>
      </w:r>
      <w:proofErr w:type="spellEnd"/>
      <w:r w:rsidR="009C032F">
        <w:rPr>
          <w:rFonts w:ascii="Consolas" w:hAnsi="Consolas" w:cs="Consolas"/>
          <w:color w:val="000000"/>
          <w:sz w:val="19"/>
          <w:szCs w:val="19"/>
          <w:highlight w:val="white"/>
        </w:rPr>
        <w:t>&lt;</w:t>
      </w:r>
      <w:proofErr w:type="spellStart"/>
      <w:r w:rsidR="009C032F">
        <w:rPr>
          <w:rFonts w:ascii="Consolas" w:hAnsi="Consolas" w:cs="Consolas"/>
          <w:color w:val="000000"/>
          <w:sz w:val="19"/>
          <w:szCs w:val="19"/>
          <w:highlight w:val="white"/>
        </w:rPr>
        <w:t>TGrainState</w:t>
      </w:r>
      <w:proofErr w:type="spellEnd"/>
      <w:r w:rsidR="009C032F">
        <w:rPr>
          <w:rFonts w:ascii="Consolas" w:hAnsi="Consolas" w:cs="Consolas"/>
          <w:color w:val="000000"/>
          <w:sz w:val="19"/>
          <w:szCs w:val="19"/>
          <w:highlight w:val="white"/>
        </w:rPr>
        <w:t>&gt; update);</w:t>
      </w:r>
    </w:p>
    <w:p w14:paraId="2E2EF6B3" w14:textId="77777777" w:rsidR="009C032F" w:rsidRPr="006826AB" w:rsidRDefault="009C032F" w:rsidP="009C032F">
      <w:pPr>
        <w:autoSpaceDE w:val="0"/>
        <w:autoSpaceDN w:val="0"/>
        <w:adjustRightInd w:val="0"/>
        <w:spacing w:after="0" w:line="240" w:lineRule="auto"/>
        <w:rPr>
          <w:rFonts w:ascii="Consolas" w:hAnsi="Consolas" w:cs="Consolas"/>
          <w:color w:val="000000"/>
          <w:sz w:val="6"/>
          <w:szCs w:val="19"/>
          <w:highlight w:val="white"/>
        </w:rPr>
      </w:pPr>
    </w:p>
    <w:p w14:paraId="52952FB6" w14:textId="5033BB07" w:rsidR="00B41BFD" w:rsidRDefault="00333C35" w:rsidP="00333C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proofErr w:type="spellStart"/>
      <w:r w:rsidR="00B41BFD">
        <w:rPr>
          <w:rFonts w:ascii="Consolas" w:hAnsi="Consolas" w:cs="Consolas"/>
          <w:color w:val="2B91AF"/>
          <w:sz w:val="19"/>
          <w:szCs w:val="19"/>
          <w:highlight w:val="white"/>
        </w:rPr>
        <w:t>IEnumerable</w:t>
      </w:r>
      <w:proofErr w:type="spellEnd"/>
      <w:r w:rsidR="00B41BFD">
        <w:rPr>
          <w:rFonts w:ascii="Consolas" w:hAnsi="Consolas" w:cs="Consolas"/>
          <w:color w:val="000000"/>
          <w:sz w:val="19"/>
          <w:szCs w:val="19"/>
          <w:highlight w:val="white"/>
        </w:rPr>
        <w:t>&lt;</w:t>
      </w:r>
      <w:proofErr w:type="spellStart"/>
      <w:r w:rsidR="00B41BFD">
        <w:rPr>
          <w:rFonts w:ascii="Consolas" w:hAnsi="Consolas" w:cs="Consolas"/>
          <w:color w:val="2B91AF"/>
          <w:sz w:val="19"/>
          <w:szCs w:val="19"/>
          <w:highlight w:val="white"/>
        </w:rPr>
        <w:t>IUpdateOperation</w:t>
      </w:r>
      <w:proofErr w:type="spellEnd"/>
      <w:r w:rsidR="00B41BFD">
        <w:rPr>
          <w:rFonts w:ascii="Consolas" w:hAnsi="Consolas" w:cs="Consolas"/>
          <w:color w:val="000000"/>
          <w:sz w:val="19"/>
          <w:szCs w:val="19"/>
          <w:highlight w:val="white"/>
        </w:rPr>
        <w:t>&lt;</w:t>
      </w:r>
      <w:proofErr w:type="spellStart"/>
      <w:r w:rsidR="00B41BFD">
        <w:rPr>
          <w:rFonts w:ascii="Consolas" w:hAnsi="Consolas" w:cs="Consolas"/>
          <w:color w:val="000000"/>
          <w:sz w:val="19"/>
          <w:szCs w:val="19"/>
          <w:highlight w:val="white"/>
        </w:rPr>
        <w:t>TGrainState</w:t>
      </w:r>
      <w:proofErr w:type="spellEnd"/>
      <w:r w:rsidR="00B41BFD">
        <w:rPr>
          <w:rFonts w:ascii="Consolas" w:hAnsi="Consolas" w:cs="Consolas"/>
          <w:color w:val="000000"/>
          <w:sz w:val="19"/>
          <w:szCs w:val="19"/>
          <w:highlight w:val="white"/>
        </w:rPr>
        <w:t xml:space="preserve">&gt;&gt; </w:t>
      </w:r>
      <w:proofErr w:type="spellStart"/>
      <w:r w:rsidR="00B41BFD">
        <w:rPr>
          <w:rFonts w:ascii="Consolas" w:hAnsi="Consolas" w:cs="Consolas"/>
          <w:color w:val="000000"/>
          <w:sz w:val="19"/>
          <w:szCs w:val="19"/>
          <w:highlight w:val="white"/>
        </w:rPr>
        <w:t>UnconfirmedUpdates</w:t>
      </w:r>
      <w:proofErr w:type="spellEnd"/>
      <w:r w:rsidR="00B41BFD">
        <w:rPr>
          <w:rFonts w:ascii="Consolas" w:hAnsi="Consolas" w:cs="Consolas"/>
          <w:color w:val="000000"/>
          <w:sz w:val="19"/>
          <w:szCs w:val="19"/>
          <w:highlight w:val="white"/>
        </w:rPr>
        <w:t xml:space="preserve"> </w:t>
      </w:r>
      <w:proofErr w:type="gramStart"/>
      <w:r w:rsidR="00B41BFD">
        <w:rPr>
          <w:rFonts w:ascii="Consolas" w:hAnsi="Consolas" w:cs="Consolas"/>
          <w:color w:val="000000"/>
          <w:sz w:val="19"/>
          <w:szCs w:val="19"/>
          <w:highlight w:val="white"/>
        </w:rPr>
        <w:t xml:space="preserve">{ </w:t>
      </w:r>
      <w:r w:rsidR="00B41BFD">
        <w:rPr>
          <w:rFonts w:ascii="Consolas" w:hAnsi="Consolas" w:cs="Consolas"/>
          <w:color w:val="0000FF"/>
          <w:sz w:val="19"/>
          <w:szCs w:val="19"/>
          <w:highlight w:val="white"/>
        </w:rPr>
        <w:t>get</w:t>
      </w:r>
      <w:proofErr w:type="gramEnd"/>
      <w:r w:rsidR="00B41BFD">
        <w:rPr>
          <w:rFonts w:ascii="Consolas" w:hAnsi="Consolas" w:cs="Consolas"/>
          <w:color w:val="000000"/>
          <w:sz w:val="19"/>
          <w:szCs w:val="19"/>
          <w:highlight w:val="white"/>
        </w:rPr>
        <w:t>; }</w:t>
      </w:r>
    </w:p>
    <w:p w14:paraId="3979DDBB" w14:textId="77777777" w:rsidR="00B41BFD" w:rsidRPr="006826AB" w:rsidRDefault="00B41BFD" w:rsidP="00B41BFD">
      <w:pPr>
        <w:autoSpaceDE w:val="0"/>
        <w:autoSpaceDN w:val="0"/>
        <w:adjustRightInd w:val="0"/>
        <w:spacing w:after="0" w:line="240" w:lineRule="auto"/>
        <w:rPr>
          <w:rFonts w:ascii="Consolas" w:hAnsi="Consolas" w:cs="Consolas"/>
          <w:color w:val="000000"/>
          <w:sz w:val="6"/>
          <w:szCs w:val="19"/>
          <w:highlight w:val="white"/>
        </w:rPr>
      </w:pPr>
    </w:p>
    <w:p w14:paraId="01B74CC8" w14:textId="1A17CF14" w:rsidR="00B41BFD" w:rsidRDefault="00333C35" w:rsidP="00333C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B41BFD">
        <w:rPr>
          <w:rFonts w:ascii="Consolas" w:hAnsi="Consolas" w:cs="Consolas"/>
          <w:color w:val="000000"/>
          <w:sz w:val="19"/>
          <w:szCs w:val="19"/>
          <w:highlight w:val="white"/>
        </w:rPr>
        <w:t>TGrainState</w:t>
      </w:r>
      <w:proofErr w:type="spellEnd"/>
      <w:r w:rsidR="00B41BFD">
        <w:rPr>
          <w:rFonts w:ascii="Consolas" w:hAnsi="Consolas" w:cs="Consolas"/>
          <w:color w:val="000000"/>
          <w:sz w:val="19"/>
          <w:szCs w:val="19"/>
          <w:highlight w:val="white"/>
        </w:rPr>
        <w:t xml:space="preserve"> </w:t>
      </w:r>
      <w:proofErr w:type="spellStart"/>
      <w:r w:rsidR="00B41BFD">
        <w:rPr>
          <w:rFonts w:ascii="Consolas" w:hAnsi="Consolas" w:cs="Consolas"/>
          <w:color w:val="000000"/>
          <w:sz w:val="19"/>
          <w:szCs w:val="19"/>
          <w:highlight w:val="white"/>
        </w:rPr>
        <w:t>TentativeState</w:t>
      </w:r>
      <w:proofErr w:type="spellEnd"/>
      <w:r w:rsidR="00B41BFD">
        <w:rPr>
          <w:rFonts w:ascii="Consolas" w:hAnsi="Consolas" w:cs="Consolas"/>
          <w:color w:val="000000"/>
          <w:sz w:val="19"/>
          <w:szCs w:val="19"/>
          <w:highlight w:val="white"/>
        </w:rPr>
        <w:t xml:space="preserve"> </w:t>
      </w:r>
      <w:proofErr w:type="gramStart"/>
      <w:r w:rsidR="00B41BFD">
        <w:rPr>
          <w:rFonts w:ascii="Consolas" w:hAnsi="Consolas" w:cs="Consolas"/>
          <w:color w:val="000000"/>
          <w:sz w:val="19"/>
          <w:szCs w:val="19"/>
          <w:highlight w:val="white"/>
        </w:rPr>
        <w:t xml:space="preserve">{ </w:t>
      </w:r>
      <w:r w:rsidR="00B41BFD">
        <w:rPr>
          <w:rFonts w:ascii="Consolas" w:hAnsi="Consolas" w:cs="Consolas"/>
          <w:color w:val="0000FF"/>
          <w:sz w:val="19"/>
          <w:szCs w:val="19"/>
          <w:highlight w:val="white"/>
        </w:rPr>
        <w:t>get</w:t>
      </w:r>
      <w:proofErr w:type="gramEnd"/>
      <w:r w:rsidR="00B41BFD">
        <w:rPr>
          <w:rFonts w:ascii="Consolas" w:hAnsi="Consolas" w:cs="Consolas"/>
          <w:color w:val="000000"/>
          <w:sz w:val="19"/>
          <w:szCs w:val="19"/>
          <w:highlight w:val="white"/>
        </w:rPr>
        <w:t>; }</w:t>
      </w:r>
    </w:p>
    <w:p w14:paraId="700947D4" w14:textId="77777777" w:rsidR="00B41BFD" w:rsidRDefault="00B41BFD" w:rsidP="00B41BFD">
      <w:pPr>
        <w:autoSpaceDE w:val="0"/>
        <w:autoSpaceDN w:val="0"/>
        <w:adjustRightInd w:val="0"/>
        <w:spacing w:after="0" w:line="240" w:lineRule="auto"/>
        <w:rPr>
          <w:rFonts w:ascii="Consolas" w:hAnsi="Consolas" w:cs="Consolas"/>
          <w:color w:val="000000"/>
          <w:sz w:val="19"/>
          <w:szCs w:val="19"/>
          <w:highlight w:val="white"/>
        </w:rPr>
      </w:pPr>
    </w:p>
    <w:p w14:paraId="4FA6AFFA" w14:textId="6E4D504C" w:rsidR="00B41BFD" w:rsidRDefault="00B41BFD" w:rsidP="009C032F">
      <w:r>
        <w:t xml:space="preserve">The terminology corresponds to </w:t>
      </w:r>
      <w:r w:rsidR="009C032F">
        <w:t>labels in the Queue Model diagram above:</w:t>
      </w:r>
    </w:p>
    <w:p w14:paraId="67F8D737" w14:textId="4205601C" w:rsidR="00C55D3A" w:rsidRPr="009C032F" w:rsidRDefault="00C55D3A" w:rsidP="009C032F">
      <w:pPr>
        <w:pStyle w:val="ListParagraph"/>
        <w:numPr>
          <w:ilvl w:val="0"/>
          <w:numId w:val="33"/>
        </w:numPr>
        <w:rPr>
          <w:rFonts w:ascii="Consolas" w:hAnsi="Consolas" w:cs="Consolas"/>
          <w:color w:val="000000"/>
          <w:sz w:val="19"/>
          <w:szCs w:val="19"/>
          <w:highlight w:val="white"/>
        </w:rPr>
      </w:pPr>
      <w:r>
        <w:t xml:space="preserve">The </w:t>
      </w:r>
      <w:proofErr w:type="spellStart"/>
      <w:r w:rsidRPr="009C032F">
        <w:rPr>
          <w:rFonts w:ascii="Consolas" w:hAnsi="Consolas" w:cs="Consolas"/>
          <w:color w:val="000000"/>
          <w:sz w:val="19"/>
          <w:szCs w:val="19"/>
          <w:highlight w:val="white"/>
        </w:rPr>
        <w:t>ConfirmedState</w:t>
      </w:r>
      <w:proofErr w:type="spellEnd"/>
      <w:r w:rsidRPr="009C032F">
        <w:rPr>
          <w:rFonts w:ascii="Consolas" w:hAnsi="Consolas" w:cs="Consolas"/>
          <w:color w:val="000000"/>
          <w:sz w:val="19"/>
          <w:szCs w:val="19"/>
          <w:highlight w:val="white"/>
        </w:rPr>
        <w:t xml:space="preserve"> </w:t>
      </w:r>
      <w:r>
        <w:t>property is the most recently f</w:t>
      </w:r>
      <w:r w:rsidR="001D02CB">
        <w:t>etched copy of the global state</w:t>
      </w:r>
      <w:r w:rsidR="000023F2">
        <w:t>, or a blank state if none has arrived yet.</w:t>
      </w:r>
    </w:p>
    <w:p w14:paraId="59559EDF" w14:textId="29D6BE1E" w:rsidR="00B41BFD" w:rsidRPr="009C032F" w:rsidRDefault="00B41BFD" w:rsidP="009C032F">
      <w:pPr>
        <w:pStyle w:val="ListParagraph"/>
        <w:numPr>
          <w:ilvl w:val="0"/>
          <w:numId w:val="33"/>
        </w:numPr>
        <w:rPr>
          <w:rFonts w:ascii="Consolas" w:hAnsi="Consolas" w:cs="Consolas"/>
          <w:color w:val="000000"/>
          <w:sz w:val="19"/>
          <w:szCs w:val="19"/>
          <w:highlight w:val="white"/>
        </w:rPr>
      </w:pPr>
      <w:r>
        <w:t xml:space="preserve">The </w:t>
      </w:r>
      <w:proofErr w:type="spellStart"/>
      <w:r w:rsidR="00ED6C9F">
        <w:rPr>
          <w:rFonts w:ascii="Consolas" w:hAnsi="Consolas" w:cs="Consolas"/>
          <w:color w:val="000000"/>
          <w:sz w:val="19"/>
          <w:szCs w:val="19"/>
          <w:highlight w:val="white"/>
        </w:rPr>
        <w:t>Enq</w:t>
      </w:r>
      <w:r w:rsidRPr="009C032F">
        <w:rPr>
          <w:rFonts w:ascii="Consolas" w:hAnsi="Consolas" w:cs="Consolas"/>
          <w:color w:val="000000"/>
          <w:sz w:val="19"/>
          <w:szCs w:val="19"/>
          <w:highlight w:val="white"/>
        </w:rPr>
        <w:t>ueueUpdate</w:t>
      </w:r>
      <w:proofErr w:type="spellEnd"/>
      <w:r w:rsidRPr="009C032F">
        <w:rPr>
          <w:rFonts w:ascii="Consolas" w:hAnsi="Consolas" w:cs="Consolas"/>
          <w:color w:val="000000"/>
          <w:sz w:val="19"/>
          <w:szCs w:val="19"/>
        </w:rPr>
        <w:t xml:space="preserve"> </w:t>
      </w:r>
      <w:r>
        <w:t xml:space="preserve">function inserts an update </w:t>
      </w:r>
      <w:r w:rsidR="009C032F">
        <w:t>object</w:t>
      </w:r>
      <w:r>
        <w:t xml:space="preserve"> into the queue.</w:t>
      </w:r>
    </w:p>
    <w:p w14:paraId="6CC1D575" w14:textId="6F9F038A" w:rsidR="00C55D3A" w:rsidRPr="009C032F" w:rsidRDefault="00C55D3A" w:rsidP="009C032F">
      <w:pPr>
        <w:pStyle w:val="ListParagraph"/>
        <w:numPr>
          <w:ilvl w:val="0"/>
          <w:numId w:val="33"/>
        </w:numPr>
        <w:rPr>
          <w:rFonts w:ascii="Consolas" w:hAnsi="Consolas" w:cs="Consolas"/>
          <w:color w:val="000000"/>
          <w:sz w:val="19"/>
          <w:szCs w:val="19"/>
          <w:highlight w:val="white"/>
        </w:rPr>
      </w:pPr>
      <w:r>
        <w:t xml:space="preserve">The </w:t>
      </w:r>
      <w:proofErr w:type="spellStart"/>
      <w:r w:rsidRPr="009C032F">
        <w:rPr>
          <w:rFonts w:ascii="Consolas" w:hAnsi="Consolas" w:cs="Consolas"/>
          <w:color w:val="000000"/>
          <w:sz w:val="19"/>
          <w:szCs w:val="19"/>
          <w:highlight w:val="white"/>
        </w:rPr>
        <w:t>UnconfirmedUpdates</w:t>
      </w:r>
      <w:proofErr w:type="spellEnd"/>
      <w:r w:rsidRPr="00C55D3A">
        <w:t xml:space="preserve"> </w:t>
      </w:r>
      <w:r>
        <w:t>property is the current queue content</w:t>
      </w:r>
      <w:r w:rsidR="00352884">
        <w:t>.</w:t>
      </w:r>
      <w:r>
        <w:t xml:space="preserve"> </w:t>
      </w:r>
    </w:p>
    <w:p w14:paraId="36A1530A" w14:textId="323524D4" w:rsidR="00DD5E84" w:rsidRPr="00DD5E84" w:rsidRDefault="00C55D3A" w:rsidP="00DD5E84">
      <w:pPr>
        <w:pStyle w:val="ListParagraph"/>
        <w:numPr>
          <w:ilvl w:val="0"/>
          <w:numId w:val="33"/>
        </w:numPr>
        <w:rPr>
          <w:rFonts w:ascii="Consolas" w:hAnsi="Consolas" w:cs="Consolas"/>
          <w:color w:val="000000"/>
          <w:sz w:val="19"/>
          <w:szCs w:val="19"/>
          <w:highlight w:val="white"/>
        </w:rPr>
      </w:pPr>
      <w:r>
        <w:t xml:space="preserve">The </w:t>
      </w:r>
      <w:proofErr w:type="spellStart"/>
      <w:r w:rsidR="009C032F" w:rsidRPr="009C032F">
        <w:rPr>
          <w:rFonts w:ascii="Consolas" w:hAnsi="Consolas" w:cs="Consolas"/>
          <w:color w:val="000000"/>
          <w:sz w:val="19"/>
          <w:szCs w:val="19"/>
          <w:highlight w:val="white"/>
        </w:rPr>
        <w:t>TentativeState</w:t>
      </w:r>
      <w:proofErr w:type="spellEnd"/>
      <w:r w:rsidR="009C032F" w:rsidRPr="009C032F">
        <w:rPr>
          <w:rFonts w:ascii="Consolas" w:hAnsi="Consolas" w:cs="Consolas"/>
          <w:color w:val="000000"/>
          <w:sz w:val="19"/>
          <w:szCs w:val="19"/>
          <w:highlight w:val="white"/>
        </w:rPr>
        <w:t xml:space="preserve"> </w:t>
      </w:r>
      <w:r w:rsidR="009C032F">
        <w:t>property returns an approximated view of the global state that is computed by combining (1) the confirmed state, and (2) the effect of all unconfirmed updates in the queue.</w:t>
      </w:r>
    </w:p>
    <w:p w14:paraId="1FAC5B3E" w14:textId="46830572" w:rsidR="00DD5E84" w:rsidRPr="00DD5E84" w:rsidRDefault="00DD5E84" w:rsidP="00DD5E84">
      <w:pPr>
        <w:rPr>
          <w:highlight w:val="white"/>
        </w:rPr>
      </w:pPr>
      <w:r>
        <w:lastRenderedPageBreak/>
        <w:t xml:space="preserve">Using the </w:t>
      </w:r>
      <w:proofErr w:type="spellStart"/>
      <w:r w:rsidRPr="009C032F">
        <w:rPr>
          <w:rFonts w:ascii="Consolas" w:hAnsi="Consolas" w:cs="Consolas"/>
          <w:color w:val="000000"/>
          <w:sz w:val="19"/>
          <w:szCs w:val="19"/>
          <w:highlight w:val="white"/>
        </w:rPr>
        <w:t>TentativeState</w:t>
      </w:r>
      <w:proofErr w:type="spellEnd"/>
      <w:r>
        <w:rPr>
          <w:rFonts w:ascii="Consolas" w:hAnsi="Consolas" w:cs="Consolas"/>
          <w:color w:val="000000"/>
          <w:sz w:val="19"/>
          <w:szCs w:val="19"/>
        </w:rPr>
        <w:t xml:space="preserve"> </w:t>
      </w:r>
      <w:r>
        <w:t>for queries is usually the right choice, since it hides the l</w:t>
      </w:r>
      <w:r w:rsidR="006B31F4">
        <w:t>atency of confirming the update:</w:t>
      </w:r>
      <w:r>
        <w:t xml:space="preserve"> </w:t>
      </w:r>
      <w:r w:rsidR="006B31F4">
        <w:t xml:space="preserve">when reading </w:t>
      </w:r>
      <w:proofErr w:type="spellStart"/>
      <w:r w:rsidR="006B31F4" w:rsidRPr="009C032F">
        <w:rPr>
          <w:rFonts w:ascii="Consolas" w:hAnsi="Consolas" w:cs="Consolas"/>
          <w:color w:val="000000"/>
          <w:sz w:val="19"/>
          <w:szCs w:val="19"/>
          <w:highlight w:val="white"/>
        </w:rPr>
        <w:t>TentativeState</w:t>
      </w:r>
      <w:proofErr w:type="spellEnd"/>
      <w:r w:rsidR="006B31F4">
        <w:rPr>
          <w:rFonts w:ascii="Consolas" w:hAnsi="Consolas" w:cs="Consolas"/>
          <w:color w:val="000000"/>
          <w:sz w:val="19"/>
          <w:szCs w:val="19"/>
        </w:rPr>
        <w:t xml:space="preserve">, </w:t>
      </w:r>
      <w:r w:rsidR="006B31F4">
        <w:t>it looks like al</w:t>
      </w:r>
      <w:r>
        <w:t xml:space="preserve">l updates in the queue are already applied. </w:t>
      </w:r>
    </w:p>
    <w:p w14:paraId="51EEEEED" w14:textId="77777777" w:rsidR="00A242FD" w:rsidRDefault="00A242FD" w:rsidP="00A242FD">
      <w:pPr>
        <w:pStyle w:val="Heading3"/>
      </w:pPr>
      <w:r>
        <w:t>Update objects</w:t>
      </w:r>
    </w:p>
    <w:p w14:paraId="2092EA48" w14:textId="4673AE71" w:rsidR="00C55D3A" w:rsidRDefault="00A242FD" w:rsidP="00C55D3A">
      <w:r>
        <w:t xml:space="preserve">An important part of the new interface is that </w:t>
      </w:r>
      <w:r w:rsidR="00D020FE" w:rsidRPr="00B41BFD">
        <w:t>update</w:t>
      </w:r>
      <w:r w:rsidRPr="00B41BFD">
        <w:t xml:space="preserve"> operations are objects</w:t>
      </w:r>
      <w:r w:rsidR="003627AA">
        <w:t xml:space="preserve"> (green boxes in the </w:t>
      </w:r>
      <w:r w:rsidR="00C55D3A">
        <w:t>queue model diagram above</w:t>
      </w:r>
      <w:r w:rsidR="003627AA">
        <w:t xml:space="preserve">). </w:t>
      </w:r>
      <w:r w:rsidR="00C55D3A">
        <w:t>An update object must implement the interface</w:t>
      </w:r>
    </w:p>
    <w:p w14:paraId="3F3284F4" w14:textId="77777777" w:rsidR="00C55D3A" w:rsidRDefault="00C55D3A" w:rsidP="00C55D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IUpdateOperation</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TGrainState</w:t>
      </w:r>
      <w:proofErr w:type="spellEnd"/>
      <w:r>
        <w:rPr>
          <w:rFonts w:ascii="Consolas" w:hAnsi="Consolas" w:cs="Consolas"/>
          <w:color w:val="000000"/>
          <w:sz w:val="19"/>
          <w:szCs w:val="19"/>
          <w:highlight w:val="white"/>
        </w:rPr>
        <w:t xml:space="preserve">&gt; </w:t>
      </w:r>
    </w:p>
    <w:p w14:paraId="10235DD9" w14:textId="77777777" w:rsidR="00C55D3A" w:rsidRDefault="00C55D3A" w:rsidP="00C55D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7D3F77E" w14:textId="77777777" w:rsidR="00C55D3A" w:rsidRDefault="00C55D3A" w:rsidP="00C55D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Update(</w:t>
      </w:r>
      <w:proofErr w:type="spellStart"/>
      <w:r>
        <w:rPr>
          <w:rFonts w:ascii="Consolas" w:hAnsi="Consolas" w:cs="Consolas"/>
          <w:color w:val="000000"/>
          <w:sz w:val="19"/>
          <w:szCs w:val="19"/>
          <w:highlight w:val="white"/>
        </w:rPr>
        <w:t>TGrainState</w:t>
      </w:r>
      <w:proofErr w:type="spellEnd"/>
      <w:r>
        <w:rPr>
          <w:rFonts w:ascii="Consolas" w:hAnsi="Consolas" w:cs="Consolas"/>
          <w:color w:val="000000"/>
          <w:sz w:val="19"/>
          <w:szCs w:val="19"/>
          <w:highlight w:val="white"/>
        </w:rPr>
        <w:t xml:space="preserve"> state);</w:t>
      </w:r>
    </w:p>
    <w:p w14:paraId="59CA7650" w14:textId="77777777" w:rsidR="00C55D3A" w:rsidRDefault="00C55D3A" w:rsidP="00C55D3A">
      <w:pPr>
        <w:rPr>
          <w:rFonts w:ascii="Consolas" w:hAnsi="Consolas" w:cs="Consolas"/>
          <w:color w:val="000000"/>
          <w:sz w:val="19"/>
          <w:szCs w:val="19"/>
        </w:rPr>
      </w:pPr>
      <w:r>
        <w:rPr>
          <w:rFonts w:ascii="Consolas" w:hAnsi="Consolas" w:cs="Consolas"/>
          <w:color w:val="000000"/>
          <w:sz w:val="19"/>
          <w:szCs w:val="19"/>
          <w:highlight w:val="white"/>
        </w:rPr>
        <w:t xml:space="preserve">    }</w:t>
      </w:r>
    </w:p>
    <w:p w14:paraId="3E213399" w14:textId="7DB7194D" w:rsidR="00C55D3A" w:rsidRDefault="00C55D3A" w:rsidP="00A242FD">
      <w:r>
        <w:t>An update object defines “</w:t>
      </w:r>
      <w:r w:rsidR="003627AA">
        <w:t>how</w:t>
      </w:r>
      <w:r>
        <w:t xml:space="preserve"> to update the state”, as a function. Updates can contain parameters, and must be serializable (since a replication provider may send updates to other clusters). </w:t>
      </w:r>
    </w:p>
    <w:p w14:paraId="1F84F47A" w14:textId="7CD6239D" w:rsidR="00B41BFD" w:rsidRPr="00B41BFD" w:rsidRDefault="00C55D3A" w:rsidP="00A242FD">
      <w:r>
        <w:t>It</w:t>
      </w:r>
      <w:r w:rsidR="00B41BFD">
        <w:t xml:space="preserve"> is very important to follow this rule:</w:t>
      </w:r>
    </w:p>
    <w:p w14:paraId="1AFAE974" w14:textId="2CFBED0E" w:rsidR="00B41BFD" w:rsidRPr="00DD5E84" w:rsidRDefault="00B41BFD" w:rsidP="00A242FD">
      <w:pPr>
        <w:rPr>
          <w:rStyle w:val="Emphasis"/>
          <w:color w:val="FF0000"/>
        </w:rPr>
      </w:pPr>
      <w:r w:rsidRPr="00DD5E84">
        <w:rPr>
          <w:rStyle w:val="Emphasis"/>
          <w:color w:val="FF0000"/>
        </w:rPr>
        <w:t xml:space="preserve">User code must never update the state directly, but must always do so indirectly by </w:t>
      </w:r>
      <w:proofErr w:type="spellStart"/>
      <w:r w:rsidR="00ED6C9F">
        <w:rPr>
          <w:rStyle w:val="Emphasis"/>
          <w:color w:val="FF0000"/>
        </w:rPr>
        <w:t>en</w:t>
      </w:r>
      <w:r w:rsidRPr="00DD5E84">
        <w:rPr>
          <w:rStyle w:val="Emphasis"/>
          <w:color w:val="FF0000"/>
        </w:rPr>
        <w:t>queueing</w:t>
      </w:r>
      <w:proofErr w:type="spellEnd"/>
      <w:r w:rsidR="00C55D3A" w:rsidRPr="00DD5E84">
        <w:rPr>
          <w:rStyle w:val="Emphasis"/>
          <w:color w:val="FF0000"/>
        </w:rPr>
        <w:t xml:space="preserve"> update objects</w:t>
      </w:r>
      <w:r w:rsidRPr="00DD5E84">
        <w:rPr>
          <w:rStyle w:val="Emphasis"/>
          <w:color w:val="FF0000"/>
        </w:rPr>
        <w:t xml:space="preserve">. </w:t>
      </w:r>
    </w:p>
    <w:p w14:paraId="7DA74400" w14:textId="7A874077" w:rsidR="00C355FC" w:rsidRDefault="00B41BFD" w:rsidP="00A242FD">
      <w:r>
        <w:t xml:space="preserve">Modifying the state directly </w:t>
      </w:r>
      <w:r w:rsidR="003627AA">
        <w:t>does not work correctly</w:t>
      </w:r>
      <w:r>
        <w:t xml:space="preserve"> – </w:t>
      </w:r>
      <w:r w:rsidR="003627AA">
        <w:t>the exact effects depend o</w:t>
      </w:r>
      <w:r w:rsidR="00C55D3A">
        <w:t xml:space="preserve">n the </w:t>
      </w:r>
      <w:r w:rsidR="003627AA">
        <w:t xml:space="preserve">replication </w:t>
      </w:r>
      <w:r w:rsidR="00C55D3A">
        <w:t>provider</w:t>
      </w:r>
      <w:r w:rsidR="003627AA">
        <w:t xml:space="preserve">. Typically what happens is that </w:t>
      </w:r>
      <w:r w:rsidR="00C55D3A">
        <w:t xml:space="preserve">the update is not saved to the global state and lost next time the confirmed state is updated. </w:t>
      </w:r>
    </w:p>
    <w:p w14:paraId="2CD8AB9C" w14:textId="74042C96" w:rsidR="00C55D3A" w:rsidRDefault="005B0CF8" w:rsidP="006826AB">
      <w:pPr>
        <w:pStyle w:val="Heading2"/>
      </w:pPr>
      <w:r>
        <w:t xml:space="preserve">First </w:t>
      </w:r>
      <w:r w:rsidR="00C55D3A">
        <w:t xml:space="preserve">Example: </w:t>
      </w:r>
      <w:r w:rsidR="00DD5E84">
        <w:t xml:space="preserve">A </w:t>
      </w:r>
      <w:r w:rsidR="00C55D3A">
        <w:t>Counter Grain</w:t>
      </w:r>
    </w:p>
    <w:p w14:paraId="1502EFC7" w14:textId="04E11677" w:rsidR="006826AB" w:rsidRDefault="00DD5E84" w:rsidP="00DD5E84">
      <w:r>
        <w:t>We now give a very simple example, a counter grain. For example, this could be a grain that maintains some sort of statistics.</w:t>
      </w:r>
      <w:r w:rsidR="00A4255C">
        <w:t xml:space="preserve"> </w:t>
      </w:r>
    </w:p>
    <w:p w14:paraId="065EFB73" w14:textId="77777777" w:rsidR="00464CD1" w:rsidRDefault="00464CD1" w:rsidP="00DD5E84"/>
    <w:p w14:paraId="11833858" w14:textId="0EFBA9B5" w:rsidR="00DD5E84" w:rsidRDefault="00A4255C" w:rsidP="00DD5E84">
      <w:r>
        <w:t xml:space="preserve">The </w:t>
      </w:r>
      <w:r w:rsidRPr="005277A3">
        <w:rPr>
          <w:b/>
        </w:rPr>
        <w:t>grain interface</w:t>
      </w:r>
      <w:r>
        <w:t xml:space="preserve"> contains just two methods:</w:t>
      </w:r>
    </w:p>
    <w:p w14:paraId="29A279D0" w14:textId="73E3DDBA"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ICounterGrain</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IGrain</w:t>
      </w:r>
      <w:proofErr w:type="spellEnd"/>
    </w:p>
    <w:p w14:paraId="5927EB7D" w14:textId="7251BB45"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115832E" w14:textId="424938AF"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w:t>
      </w:r>
      <w:proofErr w:type="gramStart"/>
      <w:r>
        <w:rPr>
          <w:rFonts w:ascii="Consolas" w:hAnsi="Consolas" w:cs="Consolas"/>
          <w:color w:val="000000"/>
          <w:sz w:val="19"/>
          <w:szCs w:val="19"/>
          <w:highlight w:val="white"/>
        </w:rPr>
        <w:t>Get(</w:t>
      </w:r>
      <w:proofErr w:type="gramEnd"/>
      <w:r>
        <w:rPr>
          <w:rFonts w:ascii="Consolas" w:hAnsi="Consolas" w:cs="Consolas"/>
          <w:color w:val="000000"/>
          <w:sz w:val="19"/>
          <w:szCs w:val="19"/>
          <w:highlight w:val="white"/>
        </w:rPr>
        <w:t>);</w:t>
      </w:r>
    </w:p>
    <w:p w14:paraId="768C5718" w14:textId="1DDBFDC0"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Increment(</w:t>
      </w:r>
      <w:proofErr w:type="gramEnd"/>
      <w:r>
        <w:rPr>
          <w:rFonts w:ascii="Consolas" w:hAnsi="Consolas" w:cs="Consolas"/>
          <w:color w:val="000000"/>
          <w:sz w:val="19"/>
          <w:szCs w:val="19"/>
          <w:highlight w:val="white"/>
        </w:rPr>
        <w:t>);</w:t>
      </w:r>
    </w:p>
    <w:p w14:paraId="66201F03" w14:textId="5D62EBD7" w:rsidR="006826AB" w:rsidRDefault="00A4255C" w:rsidP="00A4255C">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81C367C" w14:textId="77777777" w:rsidR="00464CD1" w:rsidRPr="00464CD1" w:rsidRDefault="00464CD1" w:rsidP="00A4255C">
      <w:pPr>
        <w:rPr>
          <w:rFonts w:ascii="Consolas" w:hAnsi="Consolas" w:cs="Consolas"/>
          <w:color w:val="000000"/>
          <w:sz w:val="19"/>
          <w:szCs w:val="19"/>
          <w:highlight w:val="white"/>
        </w:rPr>
      </w:pPr>
    </w:p>
    <w:p w14:paraId="325414B1" w14:textId="1B292FB0" w:rsidR="00C55D3A" w:rsidRDefault="00A4255C" w:rsidP="00C55D3A">
      <w:r>
        <w:t xml:space="preserve">The </w:t>
      </w:r>
      <w:r w:rsidRPr="005277A3">
        <w:rPr>
          <w:b/>
        </w:rPr>
        <w:t>grain implementation</w:t>
      </w:r>
      <w:r>
        <w:t xml:space="preserve"> is likewise quite simple:</w:t>
      </w:r>
    </w:p>
    <w:p w14:paraId="04776FC2" w14:textId="732420CB"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CounterGrain</w:t>
      </w:r>
      <w:proofErr w:type="spellEnd"/>
      <w:r>
        <w:rPr>
          <w:rFonts w:ascii="Consolas" w:hAnsi="Consolas" w:cs="Consolas"/>
          <w:color w:val="000000"/>
          <w:sz w:val="19"/>
          <w:szCs w:val="19"/>
          <w:highlight w:val="white"/>
        </w:rPr>
        <w:t xml:space="preserve"> : </w:t>
      </w:r>
      <w:proofErr w:type="spellStart"/>
      <w:r w:rsidR="00176411">
        <w:rPr>
          <w:rFonts w:ascii="Consolas" w:hAnsi="Consolas" w:cs="Consolas"/>
          <w:color w:val="2B91AF"/>
          <w:sz w:val="19"/>
          <w:szCs w:val="19"/>
          <w:highlight w:val="white"/>
        </w:rPr>
        <w:t>Queued</w:t>
      </w:r>
      <w:r>
        <w:rPr>
          <w:rFonts w:ascii="Consolas" w:hAnsi="Consolas" w:cs="Consolas"/>
          <w:color w:val="2B91AF"/>
          <w:sz w:val="19"/>
          <w:szCs w:val="19"/>
          <w:highlight w:val="white"/>
        </w:rPr>
        <w:t>Grain</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CounterState</w:t>
      </w:r>
      <w:proofErr w:type="spellEnd"/>
      <w:r>
        <w:rPr>
          <w:rFonts w:ascii="Consolas" w:hAnsi="Consolas" w:cs="Consolas"/>
          <w:color w:val="000000"/>
          <w:sz w:val="19"/>
          <w:szCs w:val="19"/>
          <w:highlight w:val="white"/>
        </w:rPr>
        <w:t xml:space="preserve">&gt;, </w:t>
      </w:r>
      <w:proofErr w:type="spellStart"/>
      <w:r>
        <w:rPr>
          <w:rFonts w:ascii="Consolas" w:hAnsi="Consolas" w:cs="Consolas"/>
          <w:color w:val="2B91AF"/>
          <w:sz w:val="19"/>
          <w:szCs w:val="19"/>
          <w:highlight w:val="white"/>
        </w:rPr>
        <w:t>ICounterGrain</w:t>
      </w:r>
      <w:proofErr w:type="spellEnd"/>
    </w:p>
    <w:p w14:paraId="75070A57" w14:textId="161E017E"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249388"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 Get()</w:t>
      </w:r>
    </w:p>
    <w:p w14:paraId="583C9FD9"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8CD20B3" w14:textId="7F565A18"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w:t>
      </w:r>
      <w:r>
        <w:rPr>
          <w:rFonts w:ascii="Consolas" w:hAnsi="Consolas" w:cs="Consolas"/>
          <w:color w:val="000000"/>
          <w:sz w:val="19"/>
          <w:szCs w:val="19"/>
          <w:highlight w:val="white"/>
        </w:rPr>
        <w:t>.FromResult</w:t>
      </w:r>
      <w:proofErr w:type="spellEnd"/>
      <w:r>
        <w:rPr>
          <w:rFonts w:ascii="Consolas" w:hAnsi="Consolas" w:cs="Consolas"/>
          <w:color w:val="000000"/>
          <w:sz w:val="19"/>
          <w:szCs w:val="19"/>
          <w:highlight w:val="white"/>
        </w:rPr>
        <w:t>(</w:t>
      </w:r>
      <w:proofErr w:type="spellStart"/>
      <w:r w:rsidR="00464B6B">
        <w:rPr>
          <w:rFonts w:ascii="Consolas" w:hAnsi="Consolas" w:cs="Consolas"/>
          <w:color w:val="0000FF"/>
          <w:sz w:val="19"/>
          <w:szCs w:val="19"/>
          <w:highlight w:val="white"/>
        </w:rPr>
        <w:t>this</w:t>
      </w:r>
      <w:r w:rsidR="00464B6B">
        <w:rPr>
          <w:rFonts w:ascii="Consolas" w:hAnsi="Consolas" w:cs="Consolas"/>
          <w:color w:val="000000"/>
          <w:sz w:val="19"/>
          <w:szCs w:val="19"/>
          <w:highlight w:val="white"/>
        </w:rPr>
        <w:t>.</w:t>
      </w:r>
      <w:r>
        <w:rPr>
          <w:rFonts w:ascii="Consolas" w:hAnsi="Consolas" w:cs="Consolas"/>
          <w:color w:val="000000"/>
          <w:sz w:val="19"/>
          <w:szCs w:val="19"/>
          <w:highlight w:val="white"/>
        </w:rPr>
        <w:t>TentativeState.Count</w:t>
      </w:r>
      <w:proofErr w:type="spellEnd"/>
      <w:r>
        <w:rPr>
          <w:rFonts w:ascii="Consolas" w:hAnsi="Consolas" w:cs="Consolas"/>
          <w:color w:val="000000"/>
          <w:sz w:val="19"/>
          <w:szCs w:val="19"/>
          <w:highlight w:val="white"/>
        </w:rPr>
        <w:t>);</w:t>
      </w:r>
    </w:p>
    <w:p w14:paraId="606C36D6"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2809858"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p>
    <w:p w14:paraId="0A613154"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Increment()</w:t>
      </w:r>
    </w:p>
    <w:p w14:paraId="4DAE1052"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29B50B75" w14:textId="5120EECD"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ED6C9F">
        <w:rPr>
          <w:rFonts w:ascii="Consolas" w:hAnsi="Consolas" w:cs="Consolas"/>
          <w:color w:val="000000"/>
          <w:sz w:val="19"/>
          <w:szCs w:val="19"/>
          <w:highlight w:val="white"/>
        </w:rPr>
        <w:t>Enq</w:t>
      </w:r>
      <w:r>
        <w:rPr>
          <w:rFonts w:ascii="Consolas" w:hAnsi="Consolas" w:cs="Consolas"/>
          <w:color w:val="000000"/>
          <w:sz w:val="19"/>
          <w:szCs w:val="19"/>
          <w:highlight w:val="white"/>
        </w:rPr>
        <w:t>ueueUpdate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IncrementOperation</w:t>
      </w:r>
      <w:proofErr w:type="spellEnd"/>
      <w:r>
        <w:rPr>
          <w:rFonts w:ascii="Consolas" w:hAnsi="Consolas" w:cs="Consolas"/>
          <w:color w:val="000000"/>
          <w:sz w:val="19"/>
          <w:szCs w:val="19"/>
          <w:highlight w:val="white"/>
        </w:rPr>
        <w:t>());</w:t>
      </w:r>
    </w:p>
    <w:p w14:paraId="21855009"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TaskDone</w:t>
      </w:r>
      <w:r>
        <w:rPr>
          <w:rFonts w:ascii="Consolas" w:hAnsi="Consolas" w:cs="Consolas"/>
          <w:color w:val="000000"/>
          <w:sz w:val="19"/>
          <w:szCs w:val="19"/>
          <w:highlight w:val="white"/>
        </w:rPr>
        <w:t>.Done</w:t>
      </w:r>
      <w:proofErr w:type="spellEnd"/>
      <w:r>
        <w:rPr>
          <w:rFonts w:ascii="Consolas" w:hAnsi="Consolas" w:cs="Consolas"/>
          <w:color w:val="000000"/>
          <w:sz w:val="19"/>
          <w:szCs w:val="19"/>
          <w:highlight w:val="white"/>
        </w:rPr>
        <w:t>;</w:t>
      </w:r>
    </w:p>
    <w:p w14:paraId="125C3C85"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4BE7F60" w14:textId="69FC0748" w:rsidR="00A4255C" w:rsidRDefault="00A4255C" w:rsidP="00A4255C">
      <w:pPr>
        <w:rPr>
          <w:rFonts w:ascii="Consolas" w:hAnsi="Consolas" w:cs="Consolas"/>
          <w:color w:val="000000"/>
          <w:sz w:val="19"/>
          <w:szCs w:val="19"/>
        </w:rPr>
      </w:pPr>
      <w:r>
        <w:rPr>
          <w:rFonts w:ascii="Consolas" w:hAnsi="Consolas" w:cs="Consolas"/>
          <w:color w:val="000000"/>
          <w:sz w:val="19"/>
          <w:szCs w:val="19"/>
          <w:highlight w:val="white"/>
        </w:rPr>
        <w:t xml:space="preserve">   }</w:t>
      </w:r>
    </w:p>
    <w:p w14:paraId="3328BFFA" w14:textId="77777777" w:rsidR="006826AB" w:rsidRDefault="006826AB" w:rsidP="00A4255C"/>
    <w:p w14:paraId="5442D093" w14:textId="690921EF" w:rsidR="00A4255C" w:rsidRDefault="00A4255C" w:rsidP="00C55D3A">
      <w:r>
        <w:t xml:space="preserve">The </w:t>
      </w:r>
      <w:r w:rsidRPr="005277A3">
        <w:rPr>
          <w:b/>
        </w:rPr>
        <w:t>grain state</w:t>
      </w:r>
      <w:r>
        <w:t xml:space="preserve"> is defined by the following class:</w:t>
      </w:r>
    </w:p>
    <w:p w14:paraId="4E52E7BA"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Serializable</w:t>
      </w:r>
      <w:r>
        <w:rPr>
          <w:rFonts w:ascii="Consolas" w:hAnsi="Consolas" w:cs="Consolas"/>
          <w:color w:val="000000"/>
          <w:sz w:val="19"/>
          <w:szCs w:val="19"/>
          <w:highlight w:val="white"/>
        </w:rPr>
        <w:t>]</w:t>
      </w:r>
    </w:p>
    <w:p w14:paraId="5D90A5C2"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CounterState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GrainState</w:t>
      </w:r>
      <w:proofErr w:type="spellEnd"/>
    </w:p>
    <w:p w14:paraId="1133DF7E"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67FEC10"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Count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348FFA87"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2B0F682" w14:textId="77777777" w:rsidR="006826AB" w:rsidRDefault="006826AB" w:rsidP="00A4255C">
      <w:pPr>
        <w:autoSpaceDE w:val="0"/>
        <w:autoSpaceDN w:val="0"/>
        <w:adjustRightInd w:val="0"/>
        <w:spacing w:after="0" w:line="240" w:lineRule="auto"/>
        <w:rPr>
          <w:rFonts w:ascii="Consolas" w:hAnsi="Consolas" w:cs="Consolas"/>
          <w:color w:val="000000"/>
          <w:sz w:val="19"/>
          <w:szCs w:val="19"/>
          <w:highlight w:val="white"/>
        </w:rPr>
      </w:pPr>
    </w:p>
    <w:p w14:paraId="762439A2"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p>
    <w:p w14:paraId="0C3E57EA" w14:textId="11EBB09E" w:rsidR="00A4255C" w:rsidRDefault="00A4255C" w:rsidP="00A4255C">
      <w:r>
        <w:t xml:space="preserve">And the </w:t>
      </w:r>
      <w:r w:rsidRPr="005277A3">
        <w:rPr>
          <w:b/>
        </w:rPr>
        <w:t>update object</w:t>
      </w:r>
      <w:r>
        <w:t xml:space="preserve"> (for increment operations) is defined by the following class:</w:t>
      </w:r>
    </w:p>
    <w:p w14:paraId="542C7321"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Serializable</w:t>
      </w:r>
      <w:r>
        <w:rPr>
          <w:rFonts w:ascii="Consolas" w:hAnsi="Consolas" w:cs="Consolas"/>
          <w:color w:val="000000"/>
          <w:sz w:val="19"/>
          <w:szCs w:val="19"/>
          <w:highlight w:val="white"/>
        </w:rPr>
        <w:t>]</w:t>
      </w:r>
    </w:p>
    <w:p w14:paraId="48498989" w14:textId="4E24D14A"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IncrementOperation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IUpdateOperation</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CounterState</w:t>
      </w:r>
      <w:proofErr w:type="spellEnd"/>
      <w:r>
        <w:rPr>
          <w:rFonts w:ascii="Consolas" w:hAnsi="Consolas" w:cs="Consolas"/>
          <w:color w:val="000000"/>
          <w:sz w:val="19"/>
          <w:szCs w:val="19"/>
          <w:highlight w:val="white"/>
        </w:rPr>
        <w:t>&gt;</w:t>
      </w:r>
    </w:p>
    <w:p w14:paraId="482E30B9"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FDC2ADF"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w:t>
      </w:r>
      <w:proofErr w:type="spellStart"/>
      <w:r>
        <w:rPr>
          <w:rFonts w:ascii="Consolas" w:hAnsi="Consolas" w:cs="Consolas"/>
          <w:color w:val="2B91AF"/>
          <w:sz w:val="19"/>
          <w:szCs w:val="19"/>
          <w:highlight w:val="white"/>
        </w:rPr>
        <w:t>CounterState</w:t>
      </w:r>
      <w:proofErr w:type="spellEnd"/>
      <w:r>
        <w:rPr>
          <w:rFonts w:ascii="Consolas" w:hAnsi="Consolas" w:cs="Consolas"/>
          <w:color w:val="000000"/>
          <w:sz w:val="19"/>
          <w:szCs w:val="19"/>
          <w:highlight w:val="white"/>
        </w:rPr>
        <w:t xml:space="preserve"> state)</w:t>
      </w:r>
    </w:p>
    <w:p w14:paraId="1C658BCC"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B0E254"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state.Count</w:t>
      </w:r>
      <w:proofErr w:type="spellEnd"/>
      <w:proofErr w:type="gramEnd"/>
      <w:r>
        <w:rPr>
          <w:rFonts w:ascii="Consolas" w:hAnsi="Consolas" w:cs="Consolas"/>
          <w:color w:val="000000"/>
          <w:sz w:val="19"/>
          <w:szCs w:val="19"/>
          <w:highlight w:val="white"/>
        </w:rPr>
        <w:t>++;</w:t>
      </w:r>
    </w:p>
    <w:p w14:paraId="62E7ACD2"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CDDDB50" w14:textId="77777777" w:rsidR="00A4255C" w:rsidRDefault="00A4255C" w:rsidP="00A425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6C75C3E" w14:textId="6E4B43A4" w:rsidR="006826AB" w:rsidRDefault="006826AB">
      <w:pPr>
        <w:rPr>
          <w:rFonts w:ascii="Consolas" w:hAnsi="Consolas" w:cs="Consolas"/>
          <w:color w:val="000000"/>
          <w:sz w:val="19"/>
          <w:szCs w:val="19"/>
          <w:highlight w:val="white"/>
        </w:rPr>
      </w:pPr>
      <w:r>
        <w:rPr>
          <w:rFonts w:ascii="Consolas" w:hAnsi="Consolas" w:cs="Consolas"/>
          <w:color w:val="000000"/>
          <w:sz w:val="19"/>
          <w:szCs w:val="19"/>
          <w:highlight w:val="white"/>
        </w:rPr>
        <w:br w:type="page"/>
      </w:r>
    </w:p>
    <w:p w14:paraId="11C36ADB" w14:textId="6061F3C4" w:rsidR="004A4726" w:rsidRDefault="005B0CF8" w:rsidP="004A4726">
      <w:pPr>
        <w:pStyle w:val="Heading2"/>
      </w:pPr>
      <w:r>
        <w:lastRenderedPageBreak/>
        <w:t xml:space="preserve">Second </w:t>
      </w:r>
      <w:r w:rsidR="004A4726">
        <w:t>Example: A Chat Grain</w:t>
      </w:r>
    </w:p>
    <w:p w14:paraId="0CB1D72A" w14:textId="54B45C27" w:rsidR="004A4726" w:rsidRDefault="004A4726" w:rsidP="004A4726">
      <w:r>
        <w:t xml:space="preserve">Another typical example </w:t>
      </w:r>
      <w:r w:rsidR="00464B6B">
        <w:t>is a grain storing up to 100 chat messages</w:t>
      </w:r>
      <w:r w:rsidR="00551878">
        <w:t>.</w:t>
      </w:r>
      <w:r>
        <w:t xml:space="preserve">  </w:t>
      </w:r>
    </w:p>
    <w:p w14:paraId="1D9829EC" w14:textId="70A961AA" w:rsidR="004A4726" w:rsidRDefault="004A4726" w:rsidP="004A4726">
      <w:r>
        <w:t xml:space="preserve">The </w:t>
      </w:r>
      <w:r w:rsidR="00551878">
        <w:rPr>
          <w:b/>
        </w:rPr>
        <w:t>g</w:t>
      </w:r>
      <w:r w:rsidRPr="005277A3">
        <w:rPr>
          <w:b/>
        </w:rPr>
        <w:t>rain interface</w:t>
      </w:r>
      <w:r>
        <w:t xml:space="preserve"> </w:t>
      </w:r>
      <w:r w:rsidR="00551878">
        <w:t xml:space="preserve">again </w:t>
      </w:r>
      <w:r>
        <w:t>contains just two methods:</w:t>
      </w:r>
    </w:p>
    <w:p w14:paraId="718CF708" w14:textId="3F6E2E8A"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IChatGrain</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IGrain</w:t>
      </w:r>
      <w:proofErr w:type="spellEnd"/>
    </w:p>
    <w:p w14:paraId="47EDE5DE" w14:textId="7777777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C984826" w14:textId="515BBEC5"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IReadOnlyList</w:t>
      </w:r>
      <w:proofErr w:type="spellEnd"/>
      <w:r w:rsidRPr="004A4726">
        <w:rPr>
          <w:rFonts w:ascii="Consolas" w:hAnsi="Consolas" w:cs="Consolas"/>
          <w:sz w:val="19"/>
          <w:szCs w:val="19"/>
          <w:highlight w:val="white"/>
        </w:rPr>
        <w:t>&lt;</w:t>
      </w:r>
      <w:r>
        <w:rPr>
          <w:rFonts w:ascii="Consolas" w:hAnsi="Consolas" w:cs="Consolas"/>
          <w:color w:val="0000FF"/>
          <w:sz w:val="19"/>
          <w:szCs w:val="19"/>
          <w:highlight w:val="white"/>
        </w:rPr>
        <w:t>string</w:t>
      </w:r>
      <w:r w:rsidRPr="004A4726">
        <w:rPr>
          <w:rFonts w:ascii="Consolas" w:hAnsi="Consolas" w:cs="Consolas"/>
          <w:sz w:val="19"/>
          <w:szCs w:val="19"/>
          <w:highlight w:val="white"/>
        </w:rPr>
        <w:t>&gt;</w:t>
      </w:r>
      <w:r>
        <w:rPr>
          <w:rFonts w:ascii="Consolas" w:hAnsi="Consolas" w:cs="Consolas"/>
          <w:color w:val="000000"/>
          <w:sz w:val="19"/>
          <w:szCs w:val="19"/>
          <w:highlight w:val="white"/>
        </w:rPr>
        <w:t xml:space="preserve">&gt; </w:t>
      </w:r>
      <w:proofErr w:type="spellStart"/>
      <w:proofErr w:type="gramStart"/>
      <w:r>
        <w:rPr>
          <w:rFonts w:ascii="Consolas" w:hAnsi="Consolas" w:cs="Consolas"/>
          <w:color w:val="000000"/>
          <w:sz w:val="19"/>
          <w:szCs w:val="19"/>
          <w:highlight w:val="white"/>
        </w:rPr>
        <w:t>GetMessages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49148CC1" w14:textId="78E10E36"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AddMessage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string message);</w:t>
      </w:r>
    </w:p>
    <w:p w14:paraId="3010BD2C" w14:textId="5647DFFF" w:rsidR="004A4726" w:rsidRPr="00464CD1" w:rsidRDefault="004A4726" w:rsidP="004A4726">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093EB2C" w14:textId="3118BB45" w:rsidR="00464B6B" w:rsidRDefault="00464B6B" w:rsidP="00464B6B">
      <w:r>
        <w:t xml:space="preserve">The </w:t>
      </w:r>
      <w:r w:rsidRPr="005277A3">
        <w:rPr>
          <w:b/>
        </w:rPr>
        <w:t>grain state</w:t>
      </w:r>
      <w:r>
        <w:t xml:space="preserve"> stores the messages</w:t>
      </w:r>
      <w:r w:rsidR="00BA7A2E">
        <w:t>. We use</w:t>
      </w:r>
      <w:r>
        <w:t xml:space="preserve"> a default </w:t>
      </w:r>
      <w:r w:rsidR="00BA7A2E">
        <w:t>constructor to ensure the list is never null</w:t>
      </w:r>
      <w:r>
        <w:t>:</w:t>
      </w:r>
    </w:p>
    <w:p w14:paraId="55B1E8B9"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Serializable</w:t>
      </w:r>
      <w:r>
        <w:rPr>
          <w:rFonts w:ascii="Consolas" w:hAnsi="Consolas" w:cs="Consolas"/>
          <w:color w:val="000000"/>
          <w:sz w:val="19"/>
          <w:szCs w:val="19"/>
          <w:highlight w:val="white"/>
        </w:rPr>
        <w:t>]</w:t>
      </w:r>
    </w:p>
    <w:p w14:paraId="2539F712"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ChatState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GrainState</w:t>
      </w:r>
      <w:proofErr w:type="spellEnd"/>
    </w:p>
    <w:p w14:paraId="3BC83CAA"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BCC1868"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sidRPr="004A4726">
        <w:rPr>
          <w:rFonts w:ascii="Consolas" w:hAnsi="Consolas" w:cs="Consolas"/>
          <w:sz w:val="19"/>
          <w:szCs w:val="19"/>
          <w:highlight w:val="white"/>
        </w:rPr>
        <w:t>&lt;</w:t>
      </w:r>
      <w:r>
        <w:rPr>
          <w:rFonts w:ascii="Consolas" w:hAnsi="Consolas" w:cs="Consolas"/>
          <w:color w:val="0000FF"/>
          <w:sz w:val="19"/>
          <w:szCs w:val="19"/>
          <w:highlight w:val="white"/>
        </w:rPr>
        <w:t>string</w:t>
      </w:r>
      <w:r w:rsidRPr="004A4726">
        <w:rPr>
          <w:rFonts w:ascii="Consolas" w:hAnsi="Consolas" w:cs="Consolas"/>
          <w:sz w:val="19"/>
          <w:szCs w:val="19"/>
          <w:highlight w:val="white"/>
        </w:rPr>
        <w:t>&gt;</w:t>
      </w:r>
      <w:r>
        <w:rPr>
          <w:rFonts w:ascii="Consolas" w:hAnsi="Consolas" w:cs="Consolas"/>
          <w:color w:val="000000"/>
          <w:sz w:val="19"/>
          <w:szCs w:val="19"/>
          <w:highlight w:val="white"/>
        </w:rPr>
        <w:t xml:space="preserve"> Messages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2FD10EAC"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p>
    <w:p w14:paraId="022C9B81"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ChatState</w:t>
      </w:r>
      <w:proofErr w:type="spellEnd"/>
      <w:r>
        <w:rPr>
          <w:rFonts w:ascii="Consolas" w:hAnsi="Consolas" w:cs="Consolas"/>
          <w:color w:val="000000"/>
          <w:sz w:val="19"/>
          <w:szCs w:val="19"/>
          <w:highlight w:val="white"/>
        </w:rPr>
        <w:t xml:space="preserve">()  { Message = new </w:t>
      </w:r>
      <w:r>
        <w:rPr>
          <w:rFonts w:ascii="Consolas" w:hAnsi="Consolas" w:cs="Consolas"/>
          <w:color w:val="2B91AF"/>
          <w:sz w:val="19"/>
          <w:szCs w:val="19"/>
          <w:highlight w:val="white"/>
        </w:rPr>
        <w:t>List</w:t>
      </w:r>
      <w:r w:rsidRPr="004A4726">
        <w:rPr>
          <w:rFonts w:ascii="Consolas" w:hAnsi="Consolas" w:cs="Consolas"/>
          <w:sz w:val="19"/>
          <w:szCs w:val="19"/>
          <w:highlight w:val="white"/>
        </w:rPr>
        <w:t>&lt;</w:t>
      </w:r>
      <w:r>
        <w:rPr>
          <w:rFonts w:ascii="Consolas" w:hAnsi="Consolas" w:cs="Consolas"/>
          <w:color w:val="0000FF"/>
          <w:sz w:val="19"/>
          <w:szCs w:val="19"/>
          <w:highlight w:val="white"/>
        </w:rPr>
        <w:t>string</w:t>
      </w:r>
      <w:r w:rsidRPr="004A4726">
        <w:rPr>
          <w:rFonts w:ascii="Consolas" w:hAnsi="Consolas" w:cs="Consolas"/>
          <w:sz w:val="19"/>
          <w:szCs w:val="19"/>
          <w:highlight w:val="white"/>
        </w:rPr>
        <w:t>&gt;();</w:t>
      </w:r>
      <w:r>
        <w:rPr>
          <w:rFonts w:ascii="Consolas" w:hAnsi="Consolas" w:cs="Consolas"/>
          <w:sz w:val="19"/>
          <w:szCs w:val="19"/>
          <w:highlight w:val="white"/>
        </w:rPr>
        <w:t xml:space="preserve"> </w:t>
      </w:r>
      <w:r>
        <w:rPr>
          <w:rFonts w:ascii="Consolas" w:hAnsi="Consolas" w:cs="Consolas"/>
          <w:color w:val="000000"/>
          <w:sz w:val="19"/>
          <w:szCs w:val="19"/>
          <w:highlight w:val="white"/>
        </w:rPr>
        <w:t xml:space="preserve"> }</w:t>
      </w:r>
    </w:p>
    <w:p w14:paraId="04564E20"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DFFE62F"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p>
    <w:p w14:paraId="0D360C97" w14:textId="3333A720" w:rsidR="004A4726" w:rsidRDefault="004A4726" w:rsidP="004A4726">
      <w:r>
        <w:t xml:space="preserve">The </w:t>
      </w:r>
      <w:r w:rsidRPr="005277A3">
        <w:rPr>
          <w:b/>
        </w:rPr>
        <w:t>grain implementation</w:t>
      </w:r>
      <w:r>
        <w:t xml:space="preserve"> </w:t>
      </w:r>
      <w:r w:rsidR="00BA7A2E">
        <w:t>reads and updates the list</w:t>
      </w:r>
      <w:r>
        <w:t>:</w:t>
      </w:r>
    </w:p>
    <w:p w14:paraId="6D8DBAE5" w14:textId="2C66485A"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ChatGrain</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QueuedGrain</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ChatState</w:t>
      </w:r>
      <w:proofErr w:type="spellEnd"/>
      <w:r>
        <w:rPr>
          <w:rFonts w:ascii="Consolas" w:hAnsi="Consolas" w:cs="Consolas"/>
          <w:color w:val="000000"/>
          <w:sz w:val="19"/>
          <w:szCs w:val="19"/>
          <w:highlight w:val="white"/>
        </w:rPr>
        <w:t xml:space="preserve">&gt;, </w:t>
      </w:r>
      <w:proofErr w:type="spellStart"/>
      <w:r>
        <w:rPr>
          <w:rFonts w:ascii="Consolas" w:hAnsi="Consolas" w:cs="Consolas"/>
          <w:color w:val="2B91AF"/>
          <w:sz w:val="19"/>
          <w:szCs w:val="19"/>
          <w:highlight w:val="white"/>
        </w:rPr>
        <w:t>IC</w:t>
      </w:r>
      <w:r w:rsidR="00C77F05">
        <w:rPr>
          <w:rFonts w:ascii="Consolas" w:hAnsi="Consolas" w:cs="Consolas"/>
          <w:color w:val="2B91AF"/>
          <w:sz w:val="19"/>
          <w:szCs w:val="19"/>
          <w:highlight w:val="white"/>
        </w:rPr>
        <w:t>hat</w:t>
      </w:r>
      <w:r>
        <w:rPr>
          <w:rFonts w:ascii="Consolas" w:hAnsi="Consolas" w:cs="Consolas"/>
          <w:color w:val="2B91AF"/>
          <w:sz w:val="19"/>
          <w:szCs w:val="19"/>
          <w:highlight w:val="white"/>
        </w:rPr>
        <w:t>Grain</w:t>
      </w:r>
      <w:proofErr w:type="spellEnd"/>
    </w:p>
    <w:p w14:paraId="7147CC50" w14:textId="7777777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A761345" w14:textId="3AE17FC4"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proofErr w:type="spellStart"/>
      <w:r w:rsidR="00D426B8">
        <w:rPr>
          <w:rFonts w:ascii="Consolas" w:hAnsi="Consolas" w:cs="Consolas"/>
          <w:color w:val="2B91AF"/>
          <w:sz w:val="19"/>
          <w:szCs w:val="19"/>
          <w:highlight w:val="white"/>
        </w:rPr>
        <w:t>IReadOnlyList</w:t>
      </w:r>
      <w:proofErr w:type="spellEnd"/>
      <w:r w:rsidR="00D426B8" w:rsidRPr="004A4726">
        <w:rPr>
          <w:rFonts w:ascii="Consolas" w:hAnsi="Consolas" w:cs="Consolas"/>
          <w:sz w:val="19"/>
          <w:szCs w:val="19"/>
          <w:highlight w:val="white"/>
        </w:rPr>
        <w:t>&lt;</w:t>
      </w:r>
      <w:r w:rsidR="00D426B8">
        <w:rPr>
          <w:rFonts w:ascii="Consolas" w:hAnsi="Consolas" w:cs="Consolas"/>
          <w:color w:val="0000FF"/>
          <w:sz w:val="19"/>
          <w:szCs w:val="19"/>
          <w:highlight w:val="white"/>
        </w:rPr>
        <w:t>string</w:t>
      </w:r>
      <w:r w:rsidR="00D426B8" w:rsidRPr="004A4726">
        <w:rPr>
          <w:rFonts w:ascii="Consolas" w:hAnsi="Consolas" w:cs="Consolas"/>
          <w:sz w:val="19"/>
          <w:szCs w:val="19"/>
          <w:highlight w:val="white"/>
        </w:rPr>
        <w:t>&gt;</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GetMessages</w:t>
      </w:r>
      <w:proofErr w:type="spellEnd"/>
      <w:r>
        <w:rPr>
          <w:rFonts w:ascii="Consolas" w:hAnsi="Consolas" w:cs="Consolas"/>
          <w:color w:val="000000"/>
          <w:sz w:val="19"/>
          <w:szCs w:val="19"/>
          <w:highlight w:val="white"/>
        </w:rPr>
        <w:t>()</w:t>
      </w:r>
    </w:p>
    <w:p w14:paraId="4ECE21CC" w14:textId="7777777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F35FE2" w14:textId="31102D2F"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w:t>
      </w:r>
      <w:r>
        <w:rPr>
          <w:rFonts w:ascii="Consolas" w:hAnsi="Consolas" w:cs="Consolas"/>
          <w:color w:val="000000"/>
          <w:sz w:val="19"/>
          <w:szCs w:val="19"/>
          <w:highlight w:val="white"/>
        </w:rPr>
        <w:t>.FromResult</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.TentativeState</w:t>
      </w:r>
      <w:r w:rsidR="00D426B8">
        <w:rPr>
          <w:rFonts w:ascii="Consolas" w:hAnsi="Consolas" w:cs="Consolas"/>
          <w:color w:val="000000"/>
          <w:sz w:val="19"/>
          <w:szCs w:val="19"/>
          <w:highlight w:val="white"/>
        </w:rPr>
        <w:t>.Messages</w:t>
      </w:r>
      <w:proofErr w:type="spellEnd"/>
      <w:r>
        <w:rPr>
          <w:rFonts w:ascii="Consolas" w:hAnsi="Consolas" w:cs="Consolas"/>
          <w:color w:val="000000"/>
          <w:sz w:val="19"/>
          <w:szCs w:val="19"/>
          <w:highlight w:val="white"/>
        </w:rPr>
        <w:t>);</w:t>
      </w:r>
    </w:p>
    <w:p w14:paraId="17B2339A" w14:textId="7777777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724DE6" w14:textId="7777777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p>
    <w:p w14:paraId="7E2337CF" w14:textId="5F3E46F2"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AddMessage</w:t>
      </w:r>
      <w:proofErr w:type="spellEnd"/>
      <w:r>
        <w:rPr>
          <w:rFonts w:ascii="Consolas" w:hAnsi="Consolas" w:cs="Consolas"/>
          <w:color w:val="000000"/>
          <w:sz w:val="19"/>
          <w:szCs w:val="19"/>
          <w:highlight w:val="white"/>
        </w:rPr>
        <w:t>(</w:t>
      </w:r>
      <w:r w:rsidR="00551878">
        <w:rPr>
          <w:rFonts w:ascii="Consolas" w:hAnsi="Consolas" w:cs="Consolas"/>
          <w:color w:val="0000FF"/>
          <w:sz w:val="19"/>
          <w:szCs w:val="19"/>
          <w:highlight w:val="white"/>
        </w:rPr>
        <w:t>string</w:t>
      </w:r>
      <w:r w:rsidR="00551878">
        <w:rPr>
          <w:rFonts w:ascii="Consolas" w:hAnsi="Consolas" w:cs="Consolas"/>
          <w:color w:val="000000"/>
          <w:sz w:val="19"/>
          <w:szCs w:val="19"/>
          <w:highlight w:val="white"/>
        </w:rPr>
        <w:t xml:space="preserve"> message</w:t>
      </w:r>
      <w:r>
        <w:rPr>
          <w:rFonts w:ascii="Consolas" w:hAnsi="Consolas" w:cs="Consolas"/>
          <w:color w:val="000000"/>
          <w:sz w:val="19"/>
          <w:szCs w:val="19"/>
          <w:highlight w:val="white"/>
        </w:rPr>
        <w:t>)</w:t>
      </w:r>
    </w:p>
    <w:p w14:paraId="2820F670" w14:textId="7777777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39AF271" w14:textId="19AA2E1F"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ED6C9F">
        <w:rPr>
          <w:rFonts w:ascii="Consolas" w:hAnsi="Consolas" w:cs="Consolas"/>
          <w:color w:val="000000"/>
          <w:sz w:val="19"/>
          <w:szCs w:val="19"/>
          <w:highlight w:val="white"/>
        </w:rPr>
        <w:t>Enq</w:t>
      </w:r>
      <w:r>
        <w:rPr>
          <w:rFonts w:ascii="Consolas" w:hAnsi="Consolas" w:cs="Consolas"/>
          <w:color w:val="000000"/>
          <w:sz w:val="19"/>
          <w:szCs w:val="19"/>
          <w:highlight w:val="white"/>
        </w:rPr>
        <w:t>ueueUpdate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MessageAddedEvent</w:t>
      </w:r>
      <w:proofErr w:type="spellEnd"/>
      <w:r>
        <w:rPr>
          <w:rFonts w:ascii="Consolas" w:hAnsi="Consolas" w:cs="Consolas"/>
          <w:color w:val="000000"/>
          <w:sz w:val="19"/>
          <w:szCs w:val="19"/>
          <w:highlight w:val="white"/>
        </w:rPr>
        <w:t>()</w:t>
      </w:r>
      <w:r w:rsidR="00551878">
        <w:rPr>
          <w:rFonts w:ascii="Consolas" w:hAnsi="Consolas" w:cs="Consolas"/>
          <w:color w:val="000000"/>
          <w:sz w:val="19"/>
          <w:szCs w:val="19"/>
          <w:highlight w:val="white"/>
        </w:rPr>
        <w:t xml:space="preserve"> { Content = message } </w:t>
      </w:r>
      <w:r>
        <w:rPr>
          <w:rFonts w:ascii="Consolas" w:hAnsi="Consolas" w:cs="Consolas"/>
          <w:color w:val="000000"/>
          <w:sz w:val="19"/>
          <w:szCs w:val="19"/>
          <w:highlight w:val="white"/>
        </w:rPr>
        <w:t>);</w:t>
      </w:r>
    </w:p>
    <w:p w14:paraId="3A53A507" w14:textId="7777777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TaskDone</w:t>
      </w:r>
      <w:r>
        <w:rPr>
          <w:rFonts w:ascii="Consolas" w:hAnsi="Consolas" w:cs="Consolas"/>
          <w:color w:val="000000"/>
          <w:sz w:val="19"/>
          <w:szCs w:val="19"/>
          <w:highlight w:val="white"/>
        </w:rPr>
        <w:t>.Done</w:t>
      </w:r>
      <w:proofErr w:type="spellEnd"/>
      <w:r>
        <w:rPr>
          <w:rFonts w:ascii="Consolas" w:hAnsi="Consolas" w:cs="Consolas"/>
          <w:color w:val="000000"/>
          <w:sz w:val="19"/>
          <w:szCs w:val="19"/>
          <w:highlight w:val="white"/>
        </w:rPr>
        <w:t>;</w:t>
      </w:r>
    </w:p>
    <w:p w14:paraId="35EEDE6D" w14:textId="7777777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D57E48B" w14:textId="29C33146" w:rsidR="004A4726" w:rsidRPr="00551878" w:rsidRDefault="004A4726" w:rsidP="004A4726">
      <w:pPr>
        <w:rPr>
          <w:rFonts w:ascii="Consolas" w:hAnsi="Consolas" w:cs="Consolas"/>
          <w:color w:val="000000"/>
          <w:sz w:val="19"/>
          <w:szCs w:val="19"/>
        </w:rPr>
      </w:pPr>
      <w:r>
        <w:rPr>
          <w:rFonts w:ascii="Consolas" w:hAnsi="Consolas" w:cs="Consolas"/>
          <w:color w:val="000000"/>
          <w:sz w:val="19"/>
          <w:szCs w:val="19"/>
          <w:highlight w:val="white"/>
        </w:rPr>
        <w:t xml:space="preserve">   }</w:t>
      </w:r>
    </w:p>
    <w:p w14:paraId="0719367C" w14:textId="7777777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p>
    <w:p w14:paraId="6D4BE03A" w14:textId="1BE7461E" w:rsidR="004A4726" w:rsidRDefault="004A4726" w:rsidP="004A4726">
      <w:r>
        <w:t xml:space="preserve">And the </w:t>
      </w:r>
      <w:r w:rsidRPr="005277A3">
        <w:rPr>
          <w:b/>
        </w:rPr>
        <w:t>update object</w:t>
      </w:r>
      <w:r>
        <w:t xml:space="preserve"> (for </w:t>
      </w:r>
      <w:r w:rsidR="00D426B8">
        <w:t>adding messages</w:t>
      </w:r>
      <w:r>
        <w:t>) is defined by the following class:</w:t>
      </w:r>
    </w:p>
    <w:p w14:paraId="12E5FF38" w14:textId="7777777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Serializable</w:t>
      </w:r>
      <w:r>
        <w:rPr>
          <w:rFonts w:ascii="Consolas" w:hAnsi="Consolas" w:cs="Consolas"/>
          <w:color w:val="000000"/>
          <w:sz w:val="19"/>
          <w:szCs w:val="19"/>
          <w:highlight w:val="white"/>
        </w:rPr>
        <w:t>]</w:t>
      </w:r>
    </w:p>
    <w:p w14:paraId="1C7CBB6C" w14:textId="6D2EE4BB"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sidR="00D426B8">
        <w:rPr>
          <w:rFonts w:ascii="Consolas" w:hAnsi="Consolas" w:cs="Consolas"/>
          <w:color w:val="2B91AF"/>
          <w:sz w:val="19"/>
          <w:szCs w:val="19"/>
          <w:highlight w:val="white"/>
        </w:rPr>
        <w:t>MessageAddedEvent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IUpdateOperation</w:t>
      </w:r>
      <w:proofErr w:type="spellEnd"/>
      <w:r>
        <w:rPr>
          <w:rFonts w:ascii="Consolas" w:hAnsi="Consolas" w:cs="Consolas"/>
          <w:color w:val="000000"/>
          <w:sz w:val="19"/>
          <w:szCs w:val="19"/>
          <w:highlight w:val="white"/>
        </w:rPr>
        <w:t>&lt;</w:t>
      </w:r>
      <w:proofErr w:type="spellStart"/>
      <w:r w:rsidR="00551878">
        <w:rPr>
          <w:rFonts w:ascii="Consolas" w:hAnsi="Consolas" w:cs="Consolas"/>
          <w:color w:val="2B91AF"/>
          <w:sz w:val="19"/>
          <w:szCs w:val="19"/>
          <w:highlight w:val="white"/>
        </w:rPr>
        <w:t>ChatState</w:t>
      </w:r>
      <w:proofErr w:type="spellEnd"/>
      <w:r>
        <w:rPr>
          <w:rFonts w:ascii="Consolas" w:hAnsi="Consolas" w:cs="Consolas"/>
          <w:color w:val="000000"/>
          <w:sz w:val="19"/>
          <w:szCs w:val="19"/>
          <w:highlight w:val="white"/>
        </w:rPr>
        <w:t>&gt;</w:t>
      </w:r>
    </w:p>
    <w:p w14:paraId="782EDAEC" w14:textId="7777777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BA00236" w14:textId="1E06C7D7" w:rsidR="00D426B8" w:rsidRDefault="00D426B8"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551878">
        <w:rPr>
          <w:rFonts w:ascii="Consolas" w:hAnsi="Consolas" w:cs="Consolas"/>
          <w:color w:val="000000"/>
          <w:sz w:val="19"/>
          <w:szCs w:val="19"/>
          <w:highlight w:val="white"/>
        </w:rPr>
        <w:t xml:space="preserve"> </w:t>
      </w:r>
      <w:proofErr w:type="gramStart"/>
      <w:r w:rsidR="00551878">
        <w:rPr>
          <w:rFonts w:ascii="Consolas" w:hAnsi="Consolas" w:cs="Consolas"/>
          <w:color w:val="0000FF"/>
          <w:sz w:val="19"/>
          <w:szCs w:val="19"/>
          <w:highlight w:val="white"/>
        </w:rPr>
        <w:t>public</w:t>
      </w:r>
      <w:proofErr w:type="gramEnd"/>
      <w:r w:rsidR="00551878">
        <w:rPr>
          <w:rFonts w:ascii="Consolas" w:hAnsi="Consolas" w:cs="Consolas"/>
          <w:color w:val="000000"/>
          <w:sz w:val="19"/>
          <w:szCs w:val="19"/>
          <w:highlight w:val="white"/>
        </w:rPr>
        <w:t xml:space="preserve"> </w:t>
      </w:r>
      <w:r w:rsidR="00551878">
        <w:rPr>
          <w:rFonts w:ascii="Consolas" w:hAnsi="Consolas" w:cs="Consolas"/>
          <w:color w:val="0000FF"/>
          <w:sz w:val="19"/>
          <w:szCs w:val="19"/>
          <w:highlight w:val="white"/>
        </w:rPr>
        <w:t>string</w:t>
      </w:r>
      <w:r w:rsidR="00551878">
        <w:rPr>
          <w:rFonts w:ascii="Consolas" w:hAnsi="Consolas" w:cs="Consolas"/>
          <w:color w:val="000000"/>
          <w:sz w:val="19"/>
          <w:szCs w:val="19"/>
          <w:highlight w:val="white"/>
        </w:rPr>
        <w:t xml:space="preserve"> Content { </w:t>
      </w:r>
      <w:r w:rsidR="00551878">
        <w:rPr>
          <w:rFonts w:ascii="Consolas" w:hAnsi="Consolas" w:cs="Consolas"/>
          <w:color w:val="0000FF"/>
          <w:sz w:val="19"/>
          <w:szCs w:val="19"/>
          <w:highlight w:val="white"/>
        </w:rPr>
        <w:t>get</w:t>
      </w:r>
      <w:r w:rsidR="00551878">
        <w:rPr>
          <w:rFonts w:ascii="Consolas" w:hAnsi="Consolas" w:cs="Consolas"/>
          <w:color w:val="000000"/>
          <w:sz w:val="19"/>
          <w:szCs w:val="19"/>
          <w:highlight w:val="white"/>
        </w:rPr>
        <w:t xml:space="preserve">; </w:t>
      </w:r>
      <w:r w:rsidR="00551878">
        <w:rPr>
          <w:rFonts w:ascii="Consolas" w:hAnsi="Consolas" w:cs="Consolas"/>
          <w:color w:val="0000FF"/>
          <w:sz w:val="19"/>
          <w:szCs w:val="19"/>
          <w:highlight w:val="white"/>
        </w:rPr>
        <w:t>set</w:t>
      </w:r>
      <w:r w:rsidR="00551878">
        <w:rPr>
          <w:rFonts w:ascii="Consolas" w:hAnsi="Consolas" w:cs="Consolas"/>
          <w:color w:val="000000"/>
          <w:sz w:val="19"/>
          <w:szCs w:val="19"/>
          <w:highlight w:val="white"/>
        </w:rPr>
        <w:t>; }</w:t>
      </w:r>
    </w:p>
    <w:p w14:paraId="052D3A7B" w14:textId="77777777" w:rsidR="00551878" w:rsidRDefault="00551878" w:rsidP="004A4726">
      <w:pPr>
        <w:autoSpaceDE w:val="0"/>
        <w:autoSpaceDN w:val="0"/>
        <w:adjustRightInd w:val="0"/>
        <w:spacing w:after="0" w:line="240" w:lineRule="auto"/>
        <w:rPr>
          <w:rFonts w:ascii="Consolas" w:hAnsi="Consolas" w:cs="Consolas"/>
          <w:color w:val="000000"/>
          <w:sz w:val="19"/>
          <w:szCs w:val="19"/>
          <w:highlight w:val="white"/>
        </w:rPr>
      </w:pPr>
    </w:p>
    <w:p w14:paraId="389194E2" w14:textId="61728C2C"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w:t>
      </w:r>
      <w:proofErr w:type="spellStart"/>
      <w:r w:rsidR="00551878">
        <w:rPr>
          <w:rFonts w:ascii="Consolas" w:hAnsi="Consolas" w:cs="Consolas"/>
          <w:color w:val="2B91AF"/>
          <w:sz w:val="19"/>
          <w:szCs w:val="19"/>
          <w:highlight w:val="white"/>
        </w:rPr>
        <w:t>ChatState</w:t>
      </w:r>
      <w:proofErr w:type="spellEnd"/>
      <w:r w:rsidR="00551878">
        <w:rPr>
          <w:rFonts w:ascii="Consolas" w:hAnsi="Consolas" w:cs="Consolas"/>
          <w:color w:val="000000"/>
          <w:sz w:val="19"/>
          <w:szCs w:val="19"/>
          <w:highlight w:val="white"/>
        </w:rPr>
        <w:t xml:space="preserve"> </w:t>
      </w:r>
      <w:r>
        <w:rPr>
          <w:rFonts w:ascii="Consolas" w:hAnsi="Consolas" w:cs="Consolas"/>
          <w:color w:val="000000"/>
          <w:sz w:val="19"/>
          <w:szCs w:val="19"/>
          <w:highlight w:val="white"/>
        </w:rPr>
        <w:t>state)</w:t>
      </w:r>
    </w:p>
    <w:p w14:paraId="44097366" w14:textId="7777777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99CECF7" w14:textId="78FF908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state.</w:t>
      </w:r>
      <w:r w:rsidR="00551878">
        <w:rPr>
          <w:rFonts w:ascii="Consolas" w:hAnsi="Consolas" w:cs="Consolas"/>
          <w:color w:val="000000"/>
          <w:sz w:val="19"/>
          <w:szCs w:val="19"/>
          <w:highlight w:val="white"/>
        </w:rPr>
        <w:t>Messages.Add</w:t>
      </w:r>
      <w:proofErr w:type="spellEnd"/>
      <w:r w:rsidR="00551878">
        <w:rPr>
          <w:rFonts w:ascii="Consolas" w:hAnsi="Consolas" w:cs="Consolas"/>
          <w:color w:val="000000"/>
          <w:sz w:val="19"/>
          <w:szCs w:val="19"/>
          <w:highlight w:val="white"/>
        </w:rPr>
        <w:t>(</w:t>
      </w:r>
      <w:proofErr w:type="gramEnd"/>
      <w:r w:rsidR="00551878">
        <w:rPr>
          <w:rFonts w:ascii="Consolas" w:hAnsi="Consolas" w:cs="Consolas"/>
          <w:color w:val="000000"/>
          <w:sz w:val="19"/>
          <w:szCs w:val="19"/>
          <w:highlight w:val="white"/>
        </w:rPr>
        <w:t>Content)</w:t>
      </w:r>
      <w:r>
        <w:rPr>
          <w:rFonts w:ascii="Consolas" w:hAnsi="Consolas" w:cs="Consolas"/>
          <w:color w:val="000000"/>
          <w:sz w:val="19"/>
          <w:szCs w:val="19"/>
          <w:highlight w:val="white"/>
        </w:rPr>
        <w:t>;</w:t>
      </w:r>
    </w:p>
    <w:p w14:paraId="31EC85C7" w14:textId="77777777" w:rsidR="00551878" w:rsidRDefault="00551878"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09D6B5D" w14:textId="01A50DEE" w:rsidR="00F16D1C" w:rsidRDefault="00F16D1C"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B050"/>
          <w:sz w:val="19"/>
          <w:szCs w:val="19"/>
          <w:highlight w:val="white"/>
        </w:rPr>
        <w:t xml:space="preserve">            </w:t>
      </w:r>
      <w:r w:rsidRPr="00551878">
        <w:rPr>
          <w:rFonts w:ascii="Consolas" w:hAnsi="Consolas" w:cs="Consolas"/>
          <w:color w:val="00B050"/>
          <w:sz w:val="19"/>
          <w:szCs w:val="19"/>
          <w:highlight w:val="white"/>
        </w:rPr>
        <w:t>// remove oldest message</w:t>
      </w:r>
      <w:r>
        <w:rPr>
          <w:rFonts w:ascii="Consolas" w:hAnsi="Consolas" w:cs="Consolas"/>
          <w:color w:val="00B050"/>
          <w:sz w:val="19"/>
          <w:szCs w:val="19"/>
          <w:highlight w:val="white"/>
        </w:rPr>
        <w:t xml:space="preserve"> if necessary</w:t>
      </w:r>
    </w:p>
    <w:p w14:paraId="7F588014" w14:textId="22D83E00" w:rsidR="00551878" w:rsidRDefault="00551878"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state.Messages.Count</w:t>
      </w:r>
      <w:proofErr w:type="spellEnd"/>
      <w:r>
        <w:rPr>
          <w:rFonts w:ascii="Consolas" w:hAnsi="Consolas" w:cs="Consolas"/>
          <w:color w:val="000000"/>
          <w:sz w:val="19"/>
          <w:szCs w:val="19"/>
          <w:highlight w:val="white"/>
        </w:rPr>
        <w:t xml:space="preserve"> &gt; 100)</w:t>
      </w:r>
    </w:p>
    <w:p w14:paraId="013674FB" w14:textId="41889A8A" w:rsidR="00551878" w:rsidRDefault="00551878"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Messages.RemoveAt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0); </w:t>
      </w:r>
    </w:p>
    <w:p w14:paraId="543BA28F" w14:textId="77777777" w:rsidR="004A4726" w:rsidRDefault="004A4726" w:rsidP="004A4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86EDCEB" w14:textId="4AFA9E00" w:rsidR="00C355FC" w:rsidRDefault="004A4726" w:rsidP="00017A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D6A277C" w14:textId="567B2278" w:rsidR="007567FE" w:rsidRDefault="005B0CF8" w:rsidP="007567FE">
      <w:pPr>
        <w:pStyle w:val="Heading2"/>
      </w:pPr>
      <w:r>
        <w:lastRenderedPageBreak/>
        <w:t xml:space="preserve">Third </w:t>
      </w:r>
      <w:r w:rsidR="007567FE">
        <w:t>Example: A Blob Grain</w:t>
      </w:r>
    </w:p>
    <w:p w14:paraId="2C799398" w14:textId="35DA46A0" w:rsidR="007567FE" w:rsidRDefault="007567FE" w:rsidP="007567FE">
      <w:r>
        <w:t xml:space="preserve">A </w:t>
      </w:r>
      <w:r w:rsidR="00C77F05">
        <w:t xml:space="preserve">yet </w:t>
      </w:r>
      <w:r>
        <w:t xml:space="preserve">slightly different example is the blob grain, which stores a large </w:t>
      </w:r>
      <w:proofErr w:type="spellStart"/>
      <w:r>
        <w:t>monolithical</w:t>
      </w:r>
      <w:proofErr w:type="spellEnd"/>
      <w:r>
        <w:t xml:space="preserve"> byte array, such as a jpeg image.   </w:t>
      </w:r>
    </w:p>
    <w:p w14:paraId="4F1FF600" w14:textId="77777777" w:rsidR="007567FE" w:rsidRDefault="007567FE" w:rsidP="007567FE">
      <w:r>
        <w:t xml:space="preserve">The </w:t>
      </w:r>
      <w:r>
        <w:rPr>
          <w:b/>
        </w:rPr>
        <w:t>g</w:t>
      </w:r>
      <w:r w:rsidRPr="005277A3">
        <w:rPr>
          <w:b/>
        </w:rPr>
        <w:t>rain interface</w:t>
      </w:r>
      <w:r>
        <w:t xml:space="preserve"> again contains just two methods:</w:t>
      </w:r>
    </w:p>
    <w:p w14:paraId="182D384B" w14:textId="22824F95"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IBlobGrain</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IGrain</w:t>
      </w:r>
      <w:proofErr w:type="spellEnd"/>
    </w:p>
    <w:p w14:paraId="19D54401"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59E9B07" w14:textId="1273188C"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proofErr w:type="gramStart"/>
      <w:r>
        <w:rPr>
          <w:rFonts w:ascii="Consolas" w:hAnsi="Consolas" w:cs="Consolas"/>
          <w:color w:val="0000FF"/>
          <w:sz w:val="19"/>
          <w:szCs w:val="19"/>
          <w:highlight w:val="white"/>
        </w:rPr>
        <w:t>byte</w:t>
      </w:r>
      <w:r w:rsidRPr="007567FE">
        <w:rPr>
          <w:rFonts w:ascii="Consolas" w:hAnsi="Consolas" w:cs="Consolas"/>
          <w:sz w:val="19"/>
          <w:szCs w:val="19"/>
          <w:highlight w:val="white"/>
        </w:rPr>
        <w:t>[</w:t>
      </w:r>
      <w:proofErr w:type="gramEnd"/>
      <w:r w:rsidRPr="007567FE">
        <w:rPr>
          <w:rFonts w:ascii="Consolas" w:hAnsi="Consolas" w:cs="Consolas"/>
          <w:sz w:val="19"/>
          <w:szCs w:val="19"/>
          <w:highlight w:val="white"/>
        </w:rPr>
        <w:t>]</w:t>
      </w:r>
      <w:r>
        <w:rPr>
          <w:rFonts w:ascii="Consolas" w:hAnsi="Consolas" w:cs="Consolas"/>
          <w:color w:val="000000"/>
          <w:sz w:val="19"/>
          <w:szCs w:val="19"/>
          <w:highlight w:val="white"/>
        </w:rPr>
        <w:t>&gt; Get();</w:t>
      </w:r>
    </w:p>
    <w:p w14:paraId="50AE2C04" w14:textId="5C94F13F"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Set(</w:t>
      </w:r>
      <w:proofErr w:type="gramEnd"/>
      <w:r>
        <w:rPr>
          <w:rFonts w:ascii="Consolas" w:hAnsi="Consolas" w:cs="Consolas"/>
          <w:color w:val="0000FF"/>
          <w:sz w:val="19"/>
          <w:szCs w:val="19"/>
          <w:highlight w:val="white"/>
        </w:rPr>
        <w:t>byte</w:t>
      </w:r>
      <w:r w:rsidRPr="007567FE">
        <w:rPr>
          <w:rFonts w:ascii="Consolas" w:hAnsi="Consolas" w:cs="Consolas"/>
          <w:sz w:val="19"/>
          <w:szCs w:val="19"/>
          <w:highlight w:val="white"/>
        </w:rPr>
        <w:t>[]</w:t>
      </w:r>
      <w:r>
        <w:rPr>
          <w:rFonts w:ascii="Consolas" w:hAnsi="Consolas" w:cs="Consolas"/>
          <w:sz w:val="19"/>
          <w:szCs w:val="19"/>
          <w:highlight w:val="white"/>
        </w:rPr>
        <w:t xml:space="preserve"> value</w:t>
      </w:r>
      <w:r>
        <w:rPr>
          <w:rFonts w:ascii="Consolas" w:hAnsi="Consolas" w:cs="Consolas"/>
          <w:color w:val="000000"/>
          <w:sz w:val="19"/>
          <w:szCs w:val="19"/>
          <w:highlight w:val="white"/>
        </w:rPr>
        <w:t>);</w:t>
      </w:r>
    </w:p>
    <w:p w14:paraId="31C21C7D" w14:textId="64817A90" w:rsidR="007567FE" w:rsidRDefault="007567FE" w:rsidP="007567FE">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B3A0461" w14:textId="77777777" w:rsidR="00464B6B" w:rsidRPr="00464CD1" w:rsidRDefault="00464B6B" w:rsidP="007567FE">
      <w:pPr>
        <w:rPr>
          <w:rFonts w:ascii="Consolas" w:hAnsi="Consolas" w:cs="Consolas"/>
          <w:color w:val="000000"/>
          <w:sz w:val="19"/>
          <w:szCs w:val="19"/>
          <w:highlight w:val="white"/>
        </w:rPr>
      </w:pPr>
    </w:p>
    <w:p w14:paraId="0371BF74" w14:textId="77777777" w:rsidR="00464B6B" w:rsidRDefault="00464B6B" w:rsidP="00464B6B">
      <w:r>
        <w:t xml:space="preserve">The </w:t>
      </w:r>
      <w:r w:rsidRPr="005277A3">
        <w:rPr>
          <w:b/>
        </w:rPr>
        <w:t>grain state</w:t>
      </w:r>
      <w:r>
        <w:t xml:space="preserve"> is just a wrapper for the blob:</w:t>
      </w:r>
    </w:p>
    <w:p w14:paraId="3DCA72D9"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Serializable</w:t>
      </w:r>
      <w:r>
        <w:rPr>
          <w:rFonts w:ascii="Consolas" w:hAnsi="Consolas" w:cs="Consolas"/>
          <w:color w:val="000000"/>
          <w:sz w:val="19"/>
          <w:szCs w:val="19"/>
          <w:highlight w:val="white"/>
        </w:rPr>
        <w:t>]</w:t>
      </w:r>
    </w:p>
    <w:p w14:paraId="1AA4C108"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BlobState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GrainState</w:t>
      </w:r>
      <w:proofErr w:type="spellEnd"/>
    </w:p>
    <w:p w14:paraId="3D8E0D59"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DA2E714"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sidRPr="007567FE">
        <w:rPr>
          <w:rFonts w:ascii="Consolas" w:hAnsi="Consolas" w:cs="Consolas"/>
          <w:sz w:val="19"/>
          <w:szCs w:val="19"/>
          <w:highlight w:val="white"/>
        </w:rPr>
        <w:t>[]</w:t>
      </w:r>
      <w:r>
        <w:rPr>
          <w:rFonts w:ascii="Consolas" w:hAnsi="Consolas" w:cs="Consolas"/>
          <w:color w:val="000000"/>
          <w:sz w:val="19"/>
          <w:szCs w:val="19"/>
          <w:highlight w:val="white"/>
        </w:rPr>
        <w:t xml:space="preserve"> Value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3D879247"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503877C"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p>
    <w:p w14:paraId="437163C8" w14:textId="77777777" w:rsidR="00464B6B" w:rsidRDefault="00464B6B" w:rsidP="00464B6B">
      <w:pPr>
        <w:autoSpaceDE w:val="0"/>
        <w:autoSpaceDN w:val="0"/>
        <w:adjustRightInd w:val="0"/>
        <w:spacing w:after="0" w:line="240" w:lineRule="auto"/>
        <w:rPr>
          <w:rFonts w:ascii="Consolas" w:hAnsi="Consolas" w:cs="Consolas"/>
          <w:color w:val="000000"/>
          <w:sz w:val="19"/>
          <w:szCs w:val="19"/>
          <w:highlight w:val="white"/>
        </w:rPr>
      </w:pPr>
    </w:p>
    <w:p w14:paraId="7ECBAD2A" w14:textId="5D22D15B" w:rsidR="007567FE" w:rsidRDefault="007567FE" w:rsidP="007567FE">
      <w:r>
        <w:t xml:space="preserve">The </w:t>
      </w:r>
      <w:r w:rsidRPr="005277A3">
        <w:rPr>
          <w:b/>
        </w:rPr>
        <w:t>grain implementation</w:t>
      </w:r>
      <w:r>
        <w:t xml:space="preserve"> </w:t>
      </w:r>
      <w:r w:rsidR="00464B6B">
        <w:t>reads and updates the blob</w:t>
      </w:r>
      <w:r>
        <w:t>:</w:t>
      </w:r>
    </w:p>
    <w:p w14:paraId="66BF2894" w14:textId="4A198BCC"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sidR="00C77F05">
        <w:rPr>
          <w:rFonts w:ascii="Consolas" w:hAnsi="Consolas" w:cs="Consolas"/>
          <w:color w:val="2B91AF"/>
          <w:sz w:val="19"/>
          <w:szCs w:val="19"/>
          <w:highlight w:val="white"/>
        </w:rPr>
        <w:t>Blob</w:t>
      </w:r>
      <w:r>
        <w:rPr>
          <w:rFonts w:ascii="Consolas" w:hAnsi="Consolas" w:cs="Consolas"/>
          <w:color w:val="2B91AF"/>
          <w:sz w:val="19"/>
          <w:szCs w:val="19"/>
          <w:highlight w:val="white"/>
        </w:rPr>
        <w:t>Grain</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QueuedGrain</w:t>
      </w:r>
      <w:proofErr w:type="spellEnd"/>
      <w:r>
        <w:rPr>
          <w:rFonts w:ascii="Consolas" w:hAnsi="Consolas" w:cs="Consolas"/>
          <w:color w:val="000000"/>
          <w:sz w:val="19"/>
          <w:szCs w:val="19"/>
          <w:highlight w:val="white"/>
        </w:rPr>
        <w:t>&lt;</w:t>
      </w:r>
      <w:proofErr w:type="spellStart"/>
      <w:r w:rsidR="00C77F05">
        <w:rPr>
          <w:rFonts w:ascii="Consolas" w:hAnsi="Consolas" w:cs="Consolas"/>
          <w:color w:val="2B91AF"/>
          <w:sz w:val="19"/>
          <w:szCs w:val="19"/>
          <w:highlight w:val="white"/>
        </w:rPr>
        <w:t>Blob</w:t>
      </w:r>
      <w:r>
        <w:rPr>
          <w:rFonts w:ascii="Consolas" w:hAnsi="Consolas" w:cs="Consolas"/>
          <w:color w:val="2B91AF"/>
          <w:sz w:val="19"/>
          <w:szCs w:val="19"/>
          <w:highlight w:val="white"/>
        </w:rPr>
        <w:t>State</w:t>
      </w:r>
      <w:proofErr w:type="spellEnd"/>
      <w:r>
        <w:rPr>
          <w:rFonts w:ascii="Consolas" w:hAnsi="Consolas" w:cs="Consolas"/>
          <w:color w:val="000000"/>
          <w:sz w:val="19"/>
          <w:szCs w:val="19"/>
          <w:highlight w:val="white"/>
        </w:rPr>
        <w:t xml:space="preserve">&gt;, </w:t>
      </w:r>
      <w:proofErr w:type="spellStart"/>
      <w:r>
        <w:rPr>
          <w:rFonts w:ascii="Consolas" w:hAnsi="Consolas" w:cs="Consolas"/>
          <w:color w:val="2B91AF"/>
          <w:sz w:val="19"/>
          <w:szCs w:val="19"/>
          <w:highlight w:val="white"/>
        </w:rPr>
        <w:t>I</w:t>
      </w:r>
      <w:r w:rsidR="00C77F05">
        <w:rPr>
          <w:rFonts w:ascii="Consolas" w:hAnsi="Consolas" w:cs="Consolas"/>
          <w:color w:val="2B91AF"/>
          <w:sz w:val="19"/>
          <w:szCs w:val="19"/>
          <w:highlight w:val="white"/>
        </w:rPr>
        <w:t>Blob</w:t>
      </w:r>
      <w:r>
        <w:rPr>
          <w:rFonts w:ascii="Consolas" w:hAnsi="Consolas" w:cs="Consolas"/>
          <w:color w:val="2B91AF"/>
          <w:sz w:val="19"/>
          <w:szCs w:val="19"/>
          <w:highlight w:val="white"/>
        </w:rPr>
        <w:t>Grain</w:t>
      </w:r>
      <w:proofErr w:type="spellEnd"/>
    </w:p>
    <w:p w14:paraId="4E84AD93"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303CB40" w14:textId="6F971163"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sidR="002502D5">
        <w:rPr>
          <w:rFonts w:ascii="Consolas" w:hAnsi="Consolas" w:cs="Consolas"/>
          <w:color w:val="2B91AF"/>
          <w:sz w:val="19"/>
          <w:szCs w:val="19"/>
          <w:highlight w:val="white"/>
        </w:rPr>
        <w:t>Task</w:t>
      </w:r>
      <w:r w:rsidR="002502D5">
        <w:rPr>
          <w:rFonts w:ascii="Consolas" w:hAnsi="Consolas" w:cs="Consolas"/>
          <w:color w:val="000000"/>
          <w:sz w:val="19"/>
          <w:szCs w:val="19"/>
          <w:highlight w:val="white"/>
        </w:rPr>
        <w:t>&lt;</w:t>
      </w:r>
      <w:r w:rsidR="002502D5">
        <w:rPr>
          <w:rFonts w:ascii="Consolas" w:hAnsi="Consolas" w:cs="Consolas"/>
          <w:color w:val="0000FF"/>
          <w:sz w:val="19"/>
          <w:szCs w:val="19"/>
          <w:highlight w:val="white"/>
        </w:rPr>
        <w:t>byte</w:t>
      </w:r>
      <w:r w:rsidR="002502D5" w:rsidRPr="007567FE">
        <w:rPr>
          <w:rFonts w:ascii="Consolas" w:hAnsi="Consolas" w:cs="Consolas"/>
          <w:sz w:val="19"/>
          <w:szCs w:val="19"/>
          <w:highlight w:val="white"/>
        </w:rPr>
        <w:t>[]</w:t>
      </w:r>
      <w:r w:rsidR="002502D5">
        <w:rPr>
          <w:rFonts w:ascii="Consolas" w:hAnsi="Consolas" w:cs="Consolas"/>
          <w:color w:val="000000"/>
          <w:sz w:val="19"/>
          <w:szCs w:val="19"/>
          <w:highlight w:val="white"/>
        </w:rPr>
        <w:t>&gt;</w:t>
      </w:r>
      <w:r>
        <w:rPr>
          <w:rFonts w:ascii="Consolas" w:hAnsi="Consolas" w:cs="Consolas"/>
          <w:color w:val="000000"/>
          <w:sz w:val="19"/>
          <w:szCs w:val="19"/>
          <w:highlight w:val="white"/>
        </w:rPr>
        <w:t xml:space="preserve"> Get()</w:t>
      </w:r>
    </w:p>
    <w:p w14:paraId="539930D6"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6F372BC" w14:textId="3BC6DCC6"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w:t>
      </w:r>
      <w:r>
        <w:rPr>
          <w:rFonts w:ascii="Consolas" w:hAnsi="Consolas" w:cs="Consolas"/>
          <w:color w:val="000000"/>
          <w:sz w:val="19"/>
          <w:szCs w:val="19"/>
          <w:highlight w:val="white"/>
        </w:rPr>
        <w:t>.FromResult</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.TentativeState</w:t>
      </w:r>
      <w:r w:rsidR="00464B6B">
        <w:rPr>
          <w:rFonts w:ascii="Consolas" w:hAnsi="Consolas" w:cs="Consolas"/>
          <w:color w:val="000000"/>
          <w:sz w:val="19"/>
          <w:szCs w:val="19"/>
          <w:highlight w:val="white"/>
        </w:rPr>
        <w:t>.Value</w:t>
      </w:r>
      <w:proofErr w:type="spellEnd"/>
      <w:r>
        <w:rPr>
          <w:rFonts w:ascii="Consolas" w:hAnsi="Consolas" w:cs="Consolas"/>
          <w:color w:val="000000"/>
          <w:sz w:val="19"/>
          <w:szCs w:val="19"/>
          <w:highlight w:val="white"/>
        </w:rPr>
        <w:t>);</w:t>
      </w:r>
    </w:p>
    <w:p w14:paraId="34856CD7"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DAD4613"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p>
    <w:p w14:paraId="7B663C29" w14:textId="18187104"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r w:rsidR="002502D5">
        <w:rPr>
          <w:rFonts w:ascii="Consolas" w:hAnsi="Consolas" w:cs="Consolas"/>
          <w:color w:val="000000"/>
          <w:sz w:val="19"/>
          <w:szCs w:val="19"/>
          <w:highlight w:val="white"/>
        </w:rPr>
        <w:t>Set</w:t>
      </w:r>
      <w:r>
        <w:rPr>
          <w:rFonts w:ascii="Consolas" w:hAnsi="Consolas" w:cs="Consolas"/>
          <w:color w:val="000000"/>
          <w:sz w:val="19"/>
          <w:szCs w:val="19"/>
          <w:highlight w:val="white"/>
        </w:rPr>
        <w:t>(</w:t>
      </w:r>
      <w:r w:rsidR="002502D5">
        <w:rPr>
          <w:rFonts w:ascii="Consolas" w:hAnsi="Consolas" w:cs="Consolas"/>
          <w:color w:val="0000FF"/>
          <w:sz w:val="19"/>
          <w:szCs w:val="19"/>
          <w:highlight w:val="white"/>
        </w:rPr>
        <w:t>byte</w:t>
      </w:r>
      <w:r w:rsidR="002502D5" w:rsidRPr="007567FE">
        <w:rPr>
          <w:rFonts w:ascii="Consolas" w:hAnsi="Consolas" w:cs="Consolas"/>
          <w:sz w:val="19"/>
          <w:szCs w:val="19"/>
          <w:highlight w:val="white"/>
        </w:rPr>
        <w:t>[]</w:t>
      </w:r>
      <w:r w:rsidR="002502D5">
        <w:rPr>
          <w:rFonts w:ascii="Consolas" w:hAnsi="Consolas" w:cs="Consolas"/>
          <w:sz w:val="19"/>
          <w:szCs w:val="19"/>
          <w:highlight w:val="white"/>
        </w:rPr>
        <w:t xml:space="preserve"> value</w:t>
      </w:r>
      <w:r>
        <w:rPr>
          <w:rFonts w:ascii="Consolas" w:hAnsi="Consolas" w:cs="Consolas"/>
          <w:color w:val="000000"/>
          <w:sz w:val="19"/>
          <w:szCs w:val="19"/>
          <w:highlight w:val="white"/>
        </w:rPr>
        <w:t>)</w:t>
      </w:r>
    </w:p>
    <w:p w14:paraId="1C1EFB71"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BA0CBFB" w14:textId="5F9F11C0"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ED6C9F">
        <w:rPr>
          <w:rFonts w:ascii="Consolas" w:hAnsi="Consolas" w:cs="Consolas"/>
          <w:color w:val="000000"/>
          <w:sz w:val="19"/>
          <w:szCs w:val="19"/>
          <w:highlight w:val="white"/>
        </w:rPr>
        <w:t>Enq</w:t>
      </w:r>
      <w:r>
        <w:rPr>
          <w:rFonts w:ascii="Consolas" w:hAnsi="Consolas" w:cs="Consolas"/>
          <w:color w:val="000000"/>
          <w:sz w:val="19"/>
          <w:szCs w:val="19"/>
          <w:highlight w:val="white"/>
        </w:rPr>
        <w:t>ueueUpdate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sidR="002502D5">
        <w:rPr>
          <w:rFonts w:ascii="Consolas" w:hAnsi="Consolas" w:cs="Consolas"/>
          <w:color w:val="2B91AF"/>
          <w:sz w:val="19"/>
          <w:szCs w:val="19"/>
          <w:highlight w:val="white"/>
        </w:rPr>
        <w:t>ValueChanged</w:t>
      </w:r>
      <w:proofErr w:type="spellEnd"/>
      <w:r>
        <w:rPr>
          <w:rFonts w:ascii="Consolas" w:hAnsi="Consolas" w:cs="Consolas"/>
          <w:color w:val="000000"/>
          <w:sz w:val="19"/>
          <w:szCs w:val="19"/>
          <w:highlight w:val="white"/>
        </w:rPr>
        <w:t xml:space="preserve">() { </w:t>
      </w:r>
      <w:proofErr w:type="spellStart"/>
      <w:r w:rsidR="002502D5">
        <w:rPr>
          <w:rFonts w:ascii="Consolas" w:hAnsi="Consolas" w:cs="Consolas"/>
          <w:color w:val="000000"/>
          <w:sz w:val="19"/>
          <w:szCs w:val="19"/>
          <w:highlight w:val="white"/>
        </w:rPr>
        <w:t>NewValue</w:t>
      </w:r>
      <w:proofErr w:type="spellEnd"/>
      <w:r>
        <w:rPr>
          <w:rFonts w:ascii="Consolas" w:hAnsi="Consolas" w:cs="Consolas"/>
          <w:color w:val="000000"/>
          <w:sz w:val="19"/>
          <w:szCs w:val="19"/>
          <w:highlight w:val="white"/>
        </w:rPr>
        <w:t xml:space="preserve"> = </w:t>
      </w:r>
      <w:r w:rsidR="002502D5">
        <w:rPr>
          <w:rFonts w:ascii="Consolas" w:hAnsi="Consolas" w:cs="Consolas"/>
          <w:color w:val="000000"/>
          <w:sz w:val="19"/>
          <w:szCs w:val="19"/>
          <w:highlight w:val="white"/>
        </w:rPr>
        <w:t>value</w:t>
      </w:r>
      <w:r>
        <w:rPr>
          <w:rFonts w:ascii="Consolas" w:hAnsi="Consolas" w:cs="Consolas"/>
          <w:color w:val="000000"/>
          <w:sz w:val="19"/>
          <w:szCs w:val="19"/>
          <w:highlight w:val="white"/>
        </w:rPr>
        <w:t xml:space="preserve"> } );</w:t>
      </w:r>
    </w:p>
    <w:p w14:paraId="12BE434A"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TaskDone</w:t>
      </w:r>
      <w:r>
        <w:rPr>
          <w:rFonts w:ascii="Consolas" w:hAnsi="Consolas" w:cs="Consolas"/>
          <w:color w:val="000000"/>
          <w:sz w:val="19"/>
          <w:szCs w:val="19"/>
          <w:highlight w:val="white"/>
        </w:rPr>
        <w:t>.Done</w:t>
      </w:r>
      <w:proofErr w:type="spellEnd"/>
      <w:r>
        <w:rPr>
          <w:rFonts w:ascii="Consolas" w:hAnsi="Consolas" w:cs="Consolas"/>
          <w:color w:val="000000"/>
          <w:sz w:val="19"/>
          <w:szCs w:val="19"/>
          <w:highlight w:val="white"/>
        </w:rPr>
        <w:t>;</w:t>
      </w:r>
    </w:p>
    <w:p w14:paraId="28281EF6"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6389C3C" w14:textId="77777777" w:rsidR="007567FE" w:rsidRDefault="007567FE" w:rsidP="007567FE">
      <w:pPr>
        <w:rPr>
          <w:rFonts w:ascii="Consolas" w:hAnsi="Consolas" w:cs="Consolas"/>
          <w:color w:val="000000"/>
          <w:sz w:val="19"/>
          <w:szCs w:val="19"/>
        </w:rPr>
      </w:pPr>
      <w:r>
        <w:rPr>
          <w:rFonts w:ascii="Consolas" w:hAnsi="Consolas" w:cs="Consolas"/>
          <w:color w:val="000000"/>
          <w:sz w:val="19"/>
          <w:szCs w:val="19"/>
          <w:highlight w:val="white"/>
        </w:rPr>
        <w:t xml:space="preserve">   }</w:t>
      </w:r>
    </w:p>
    <w:p w14:paraId="538BF4C5" w14:textId="77777777" w:rsidR="00464B6B" w:rsidRPr="00551878" w:rsidRDefault="00464B6B" w:rsidP="007567FE">
      <w:pPr>
        <w:rPr>
          <w:rFonts w:ascii="Consolas" w:hAnsi="Consolas" w:cs="Consolas"/>
          <w:color w:val="000000"/>
          <w:sz w:val="19"/>
          <w:szCs w:val="19"/>
        </w:rPr>
      </w:pPr>
    </w:p>
    <w:p w14:paraId="3421F28A" w14:textId="630F0DA9" w:rsidR="007567FE" w:rsidRDefault="00464B6B" w:rsidP="007567FE">
      <w:proofErr w:type="gramStart"/>
      <w:r>
        <w:t>and</w:t>
      </w:r>
      <w:proofErr w:type="gramEnd"/>
      <w:r w:rsidR="007567FE">
        <w:t xml:space="preserve"> the </w:t>
      </w:r>
      <w:r w:rsidR="007567FE" w:rsidRPr="005277A3">
        <w:rPr>
          <w:b/>
        </w:rPr>
        <w:t>update object</w:t>
      </w:r>
      <w:r w:rsidR="007567FE">
        <w:t xml:space="preserve"> (for </w:t>
      </w:r>
      <w:r>
        <w:t>changing the blob content</w:t>
      </w:r>
      <w:r w:rsidR="007567FE">
        <w:t xml:space="preserve">) is </w:t>
      </w:r>
      <w:r>
        <w:t>as follows</w:t>
      </w:r>
      <w:r w:rsidR="007567FE">
        <w:t>:</w:t>
      </w:r>
    </w:p>
    <w:p w14:paraId="15626DE4"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Serializable</w:t>
      </w:r>
      <w:r>
        <w:rPr>
          <w:rFonts w:ascii="Consolas" w:hAnsi="Consolas" w:cs="Consolas"/>
          <w:color w:val="000000"/>
          <w:sz w:val="19"/>
          <w:szCs w:val="19"/>
          <w:highlight w:val="white"/>
        </w:rPr>
        <w:t>]</w:t>
      </w:r>
    </w:p>
    <w:p w14:paraId="7C1E862C" w14:textId="45308E5F"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sidR="002502D5">
        <w:rPr>
          <w:rFonts w:ascii="Consolas" w:hAnsi="Consolas" w:cs="Consolas"/>
          <w:color w:val="2B91AF"/>
          <w:sz w:val="19"/>
          <w:szCs w:val="19"/>
          <w:highlight w:val="white"/>
        </w:rPr>
        <w:t>ValueChanged</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IUpdateOperation</w:t>
      </w:r>
      <w:proofErr w:type="spellEnd"/>
      <w:r>
        <w:rPr>
          <w:rFonts w:ascii="Consolas" w:hAnsi="Consolas" w:cs="Consolas"/>
          <w:color w:val="000000"/>
          <w:sz w:val="19"/>
          <w:szCs w:val="19"/>
          <w:highlight w:val="white"/>
        </w:rPr>
        <w:t>&lt;</w:t>
      </w:r>
      <w:proofErr w:type="spellStart"/>
      <w:r w:rsidR="002502D5">
        <w:rPr>
          <w:rFonts w:ascii="Consolas" w:hAnsi="Consolas" w:cs="Consolas"/>
          <w:color w:val="2B91AF"/>
          <w:sz w:val="19"/>
          <w:szCs w:val="19"/>
          <w:highlight w:val="white"/>
        </w:rPr>
        <w:t>Blob</w:t>
      </w:r>
      <w:r>
        <w:rPr>
          <w:rFonts w:ascii="Consolas" w:hAnsi="Consolas" w:cs="Consolas"/>
          <w:color w:val="2B91AF"/>
          <w:sz w:val="19"/>
          <w:szCs w:val="19"/>
          <w:highlight w:val="white"/>
        </w:rPr>
        <w:t>State</w:t>
      </w:r>
      <w:proofErr w:type="spellEnd"/>
      <w:r>
        <w:rPr>
          <w:rFonts w:ascii="Consolas" w:hAnsi="Consolas" w:cs="Consolas"/>
          <w:color w:val="000000"/>
          <w:sz w:val="19"/>
          <w:szCs w:val="19"/>
          <w:highlight w:val="white"/>
        </w:rPr>
        <w:t>&gt;</w:t>
      </w:r>
    </w:p>
    <w:p w14:paraId="3A0E5356"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29FEA86" w14:textId="594F579D"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sidR="002502D5">
        <w:rPr>
          <w:rFonts w:ascii="Consolas" w:hAnsi="Consolas" w:cs="Consolas"/>
          <w:color w:val="0000FF"/>
          <w:sz w:val="19"/>
          <w:szCs w:val="19"/>
          <w:highlight w:val="white"/>
        </w:rPr>
        <w:t>byte</w:t>
      </w:r>
      <w:r w:rsidR="002502D5" w:rsidRPr="007567FE">
        <w:rPr>
          <w:rFonts w:ascii="Consolas" w:hAnsi="Consolas" w:cs="Consolas"/>
          <w:sz w:val="19"/>
          <w:szCs w:val="19"/>
          <w:highlight w:val="white"/>
        </w:rPr>
        <w:t>[]</w:t>
      </w:r>
      <w:r>
        <w:rPr>
          <w:rFonts w:ascii="Consolas" w:hAnsi="Consolas" w:cs="Consolas"/>
          <w:color w:val="000000"/>
          <w:sz w:val="19"/>
          <w:szCs w:val="19"/>
          <w:highlight w:val="white"/>
        </w:rPr>
        <w:t xml:space="preserve"> </w:t>
      </w:r>
      <w:proofErr w:type="spellStart"/>
      <w:r w:rsidR="002502D5">
        <w:rPr>
          <w:rFonts w:ascii="Consolas" w:hAnsi="Consolas" w:cs="Consolas"/>
          <w:color w:val="000000"/>
          <w:sz w:val="19"/>
          <w:szCs w:val="19"/>
          <w:highlight w:val="white"/>
        </w:rPr>
        <w:t>NewValue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5BF5002D"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p>
    <w:p w14:paraId="6114B4F5" w14:textId="76FB46E5"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w:t>
      </w:r>
      <w:proofErr w:type="spellStart"/>
      <w:r w:rsidR="002502D5">
        <w:rPr>
          <w:rFonts w:ascii="Consolas" w:hAnsi="Consolas" w:cs="Consolas"/>
          <w:color w:val="2B91AF"/>
          <w:sz w:val="19"/>
          <w:szCs w:val="19"/>
          <w:highlight w:val="white"/>
        </w:rPr>
        <w:t>BlobState</w:t>
      </w:r>
      <w:proofErr w:type="spellEnd"/>
      <w:r w:rsidR="002502D5">
        <w:rPr>
          <w:rFonts w:ascii="Consolas" w:hAnsi="Consolas" w:cs="Consolas"/>
          <w:color w:val="000000"/>
          <w:sz w:val="19"/>
          <w:szCs w:val="19"/>
          <w:highlight w:val="white"/>
        </w:rPr>
        <w:t xml:space="preserve"> </w:t>
      </w:r>
      <w:r>
        <w:rPr>
          <w:rFonts w:ascii="Consolas" w:hAnsi="Consolas" w:cs="Consolas"/>
          <w:color w:val="000000"/>
          <w:sz w:val="19"/>
          <w:szCs w:val="19"/>
          <w:highlight w:val="white"/>
        </w:rPr>
        <w:t>state)</w:t>
      </w:r>
    </w:p>
    <w:p w14:paraId="726F0972"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57ADF69" w14:textId="5B958638" w:rsidR="007567FE" w:rsidRDefault="007567FE" w:rsidP="002502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2502D5">
        <w:rPr>
          <w:rFonts w:ascii="Consolas" w:hAnsi="Consolas" w:cs="Consolas"/>
          <w:color w:val="000000"/>
          <w:sz w:val="19"/>
          <w:szCs w:val="19"/>
          <w:highlight w:val="white"/>
        </w:rPr>
        <w:t>state.Value</w:t>
      </w:r>
      <w:proofErr w:type="spellEnd"/>
      <w:r w:rsidR="002502D5">
        <w:rPr>
          <w:rFonts w:ascii="Consolas" w:hAnsi="Consolas" w:cs="Consolas"/>
          <w:color w:val="000000"/>
          <w:sz w:val="19"/>
          <w:szCs w:val="19"/>
          <w:highlight w:val="white"/>
        </w:rPr>
        <w:t xml:space="preserve"> = </w:t>
      </w:r>
      <w:proofErr w:type="spellStart"/>
      <w:r w:rsidR="002502D5">
        <w:rPr>
          <w:rFonts w:ascii="Consolas" w:hAnsi="Consolas" w:cs="Consolas"/>
          <w:color w:val="000000"/>
          <w:sz w:val="19"/>
          <w:szCs w:val="19"/>
          <w:highlight w:val="white"/>
        </w:rPr>
        <w:t>NewValue</w:t>
      </w:r>
      <w:proofErr w:type="spellEnd"/>
      <w:r w:rsidR="002502D5">
        <w:rPr>
          <w:rFonts w:ascii="Consolas" w:hAnsi="Consolas" w:cs="Consolas"/>
          <w:color w:val="000000"/>
          <w:sz w:val="19"/>
          <w:szCs w:val="19"/>
          <w:highlight w:val="white"/>
        </w:rPr>
        <w:t>;</w:t>
      </w:r>
    </w:p>
    <w:p w14:paraId="55D97072"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BBB330" w14:textId="77777777" w:rsidR="007567FE" w:rsidRDefault="007567FE" w:rsidP="007567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B704740" w14:textId="418DA473" w:rsidR="00464B6B" w:rsidRDefault="00464B6B">
      <w:pPr>
        <w:rPr>
          <w:rFonts w:ascii="Consolas" w:hAnsi="Consolas" w:cs="Consolas"/>
          <w:color w:val="000000"/>
          <w:sz w:val="19"/>
          <w:szCs w:val="19"/>
          <w:highlight w:val="white"/>
        </w:rPr>
      </w:pPr>
      <w:r>
        <w:rPr>
          <w:rFonts w:ascii="Consolas" w:hAnsi="Consolas" w:cs="Consolas"/>
          <w:color w:val="000000"/>
          <w:sz w:val="19"/>
          <w:szCs w:val="19"/>
          <w:highlight w:val="white"/>
        </w:rPr>
        <w:br w:type="page"/>
      </w:r>
    </w:p>
    <w:p w14:paraId="71EAABA3" w14:textId="77777777" w:rsidR="007567FE" w:rsidRDefault="007567FE" w:rsidP="00017A40">
      <w:pPr>
        <w:autoSpaceDE w:val="0"/>
        <w:autoSpaceDN w:val="0"/>
        <w:adjustRightInd w:val="0"/>
        <w:spacing w:after="0" w:line="240" w:lineRule="auto"/>
        <w:rPr>
          <w:rFonts w:ascii="Consolas" w:hAnsi="Consolas" w:cs="Consolas"/>
          <w:color w:val="000000"/>
          <w:sz w:val="19"/>
          <w:szCs w:val="19"/>
          <w:highlight w:val="white"/>
        </w:rPr>
      </w:pPr>
    </w:p>
    <w:p w14:paraId="30774583" w14:textId="40BF5D77" w:rsidR="00C55D3A" w:rsidRDefault="005277A3" w:rsidP="006826AB">
      <w:pPr>
        <w:pStyle w:val="Heading2"/>
      </w:pPr>
      <w:r>
        <w:t>Conflicts</w:t>
      </w:r>
    </w:p>
    <w:p w14:paraId="6B46CA65" w14:textId="698EC75D" w:rsidR="00092880" w:rsidRDefault="00333C35" w:rsidP="00092880">
      <w:r>
        <w:t>T</w:t>
      </w:r>
      <w:r w:rsidR="00176411">
        <w:t xml:space="preserve">he global state always </w:t>
      </w:r>
      <w:r w:rsidR="00092880" w:rsidRPr="00CA683B">
        <w:t>contains</w:t>
      </w:r>
      <w:r w:rsidR="00092880" w:rsidRPr="00C55D3A">
        <w:rPr>
          <w:i/>
        </w:rPr>
        <w:t xml:space="preserve"> the result of some sequence of update operations</w:t>
      </w:r>
      <w:r w:rsidR="00092880">
        <w:t xml:space="preserve">. This guarantee, though simple, is strong enough to </w:t>
      </w:r>
      <w:r w:rsidR="00045475">
        <w:t xml:space="preserve">help us </w:t>
      </w:r>
      <w:r w:rsidR="00092880">
        <w:t xml:space="preserve">maintain </w:t>
      </w:r>
      <w:r w:rsidR="00045475">
        <w:t xml:space="preserve">desired </w:t>
      </w:r>
      <w:r w:rsidR="00092880">
        <w:t>data invariants on the global state.</w:t>
      </w:r>
      <w:r w:rsidR="00551878">
        <w:t xml:space="preserve"> For example, the chat grain never contains more than 100 messages.</w:t>
      </w:r>
    </w:p>
    <w:p w14:paraId="2C7241D6" w14:textId="0F44FE7B" w:rsidR="00045475" w:rsidRDefault="003C20BE" w:rsidP="003C20BE">
      <w:r>
        <w:rPr>
          <w:noProof/>
          <w:lang w:eastAsia="en-US"/>
        </w:rPr>
        <w:drawing>
          <wp:anchor distT="0" distB="0" distL="114300" distR="114300" simplePos="0" relativeHeight="251665408" behindDoc="0" locked="0" layoutInCell="1" allowOverlap="1" wp14:anchorId="27385E9F" wp14:editId="6EB7439E">
            <wp:simplePos x="0" y="0"/>
            <wp:positionH relativeFrom="margin">
              <wp:posOffset>2854325</wp:posOffset>
            </wp:positionH>
            <wp:positionV relativeFrom="paragraph">
              <wp:posOffset>805180</wp:posOffset>
            </wp:positionV>
            <wp:extent cx="3089275" cy="2281555"/>
            <wp:effectExtent l="0" t="0" r="0" b="4445"/>
            <wp:wrapSquare wrapText="bothSides"/>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275" cy="2281555"/>
                    </a:xfrm>
                    <a:prstGeom prst="rect">
                      <a:avLst/>
                    </a:prstGeom>
                    <a:noFill/>
                  </pic:spPr>
                </pic:pic>
              </a:graphicData>
            </a:graphic>
            <wp14:sizeRelH relativeFrom="margin">
              <wp14:pctWidth>0</wp14:pctWidth>
            </wp14:sizeRelH>
          </wp:anchor>
        </w:drawing>
      </w:r>
      <w:r w:rsidR="00886F04">
        <w:t xml:space="preserve">However, note that </w:t>
      </w:r>
      <w:r w:rsidR="00333C35">
        <w:t xml:space="preserve">there is no </w:t>
      </w:r>
      <w:r w:rsidR="00886F04">
        <w:t xml:space="preserve">guarantee that updates execute identically on the global state as they did on the local state! In a situation with multiple queued grains issuing updates to the same global state, updates </w:t>
      </w:r>
      <w:r>
        <w:t>may race.</w:t>
      </w:r>
      <w:r w:rsidRPr="003C20BE">
        <w:rPr>
          <w:noProof/>
          <w:lang w:eastAsia="en-US"/>
        </w:rPr>
        <w:t xml:space="preserve"> </w:t>
      </w:r>
      <w:r w:rsidR="00551878">
        <w:rPr>
          <w:noProof/>
          <w:lang w:eastAsia="en-US"/>
        </w:rPr>
        <w:t xml:space="preserve">For example, </w:t>
      </w:r>
      <w:r w:rsidR="00BC3009">
        <w:rPr>
          <w:noProof/>
          <w:lang w:eastAsia="en-US"/>
        </w:rPr>
        <w:t>the final order of chat messages may depend on such a race.</w:t>
      </w:r>
    </w:p>
    <w:p w14:paraId="47233068" w14:textId="77CA4C5F" w:rsidR="003C20BE" w:rsidRDefault="00886F04" w:rsidP="00092880">
      <w:r>
        <w:t xml:space="preserve">Races </w:t>
      </w:r>
      <w:r w:rsidR="00333C35">
        <w:t>can be handled automatically</w:t>
      </w:r>
      <w:r>
        <w:t xml:space="preserve"> because </w:t>
      </w:r>
      <w:r w:rsidRPr="002B7518">
        <w:rPr>
          <w:i/>
        </w:rPr>
        <w:t>a</w:t>
      </w:r>
      <w:r w:rsidR="00C55D3A" w:rsidRPr="002B7518">
        <w:rPr>
          <w:i/>
        </w:rPr>
        <w:t xml:space="preserve">n update object </w:t>
      </w:r>
      <w:r w:rsidRPr="002B7518">
        <w:rPr>
          <w:i/>
        </w:rPr>
        <w:t>is a function, and therefore defines how to update any state, not just the state that was current at the time of the update</w:t>
      </w:r>
      <w:r w:rsidRPr="002B7518">
        <w:t>.</w:t>
      </w:r>
      <w:r>
        <w:t xml:space="preserve"> </w:t>
      </w:r>
      <w:r w:rsidR="00C55D3A">
        <w:t xml:space="preserve">Thus, </w:t>
      </w:r>
      <w:r w:rsidR="00045475">
        <w:t>the losing update</w:t>
      </w:r>
      <w:r w:rsidR="00D020FE">
        <w:t xml:space="preserve"> </w:t>
      </w:r>
      <w:r w:rsidR="00A242FD">
        <w:t xml:space="preserve">can </w:t>
      </w:r>
      <w:r w:rsidR="00045475">
        <w:t xml:space="preserve">simply </w:t>
      </w:r>
      <w:r w:rsidR="00A242FD">
        <w:t xml:space="preserve">be applied to </w:t>
      </w:r>
      <w:r w:rsidR="00045475">
        <w:t>the</w:t>
      </w:r>
      <w:r w:rsidR="00095058">
        <w:t xml:space="preserve"> </w:t>
      </w:r>
      <w:r>
        <w:t>newer global</w:t>
      </w:r>
      <w:r w:rsidR="00095058">
        <w:t xml:space="preserve"> state</w:t>
      </w:r>
      <w:r>
        <w:t xml:space="preserve">. </w:t>
      </w:r>
    </w:p>
    <w:p w14:paraId="58BED631" w14:textId="2C04CDF0" w:rsidR="005277A3" w:rsidRDefault="00886F04" w:rsidP="00092880">
      <w:r>
        <w:t>In some sense,</w:t>
      </w:r>
      <w:r w:rsidR="005277A3">
        <w:t xml:space="preserve"> this means that the notion of “conflict resolution” is already built into the update function, since it can “re-evaluate” its effect once it is applied to the global state.</w:t>
      </w:r>
    </w:p>
    <w:p w14:paraId="32192D77" w14:textId="0004DC1F" w:rsidR="00D93157" w:rsidRDefault="00D93157" w:rsidP="00A242FD">
      <w:r>
        <w:t>For example, for the counter grain, the increment operation succeed</w:t>
      </w:r>
      <w:r w:rsidR="00333C35">
        <w:t>s</w:t>
      </w:r>
      <w:r>
        <w:t xml:space="preserve"> even if the counter value has changed since the increment was originally issued.</w:t>
      </w:r>
      <w:r w:rsidR="00333C35">
        <w:t xml:space="preserve"> It simply increments the new value.</w:t>
      </w:r>
    </w:p>
    <w:p w14:paraId="3DF0CACC" w14:textId="6EC7F98D" w:rsidR="00A242FD" w:rsidRDefault="00D020FE" w:rsidP="005277A3">
      <w:r>
        <w:t xml:space="preserve">In general, we </w:t>
      </w:r>
      <w:r w:rsidR="00333C35">
        <w:t>can</w:t>
      </w:r>
      <w:r>
        <w:t xml:space="preserve"> encode</w:t>
      </w:r>
      <w:r w:rsidR="0053430E">
        <w:t xml:space="preserve"> </w:t>
      </w:r>
      <w:r>
        <w:t>complex conflict resolution l</w:t>
      </w:r>
      <w:r w:rsidR="0053430E">
        <w:t xml:space="preserve">ogic inside the update function, by adding parameters to the operation (e.g. recording read sets) and tests (e.g. re-checking preconditions). However, </w:t>
      </w:r>
      <w:r>
        <w:t>in our experienc</w:t>
      </w:r>
      <w:r w:rsidR="0053430E">
        <w:t>e, that is rarely necessary.</w:t>
      </w:r>
      <w:r w:rsidR="006E11FB">
        <w:t xml:space="preserve"> </w:t>
      </w:r>
    </w:p>
    <w:p w14:paraId="64F81FF1" w14:textId="77777777" w:rsidR="00045475" w:rsidRDefault="00045475" w:rsidP="006826AB">
      <w:pPr>
        <w:pStyle w:val="Heading2"/>
      </w:pPr>
      <w:r>
        <w:t>Synchronization Operations</w:t>
      </w:r>
    </w:p>
    <w:p w14:paraId="1DEE4089" w14:textId="77777777" w:rsidR="00045475" w:rsidRDefault="00045475" w:rsidP="00045475">
      <w:r>
        <w:t xml:space="preserve">Sometimes, we want stronger guarantees than what we get from the core API – in other words, we </w:t>
      </w:r>
      <w:r w:rsidRPr="00C355FC">
        <w:rPr>
          <w:b/>
        </w:rPr>
        <w:t>want to wait</w:t>
      </w:r>
      <w:r>
        <w:t xml:space="preserve"> as long as necessary, to get the latest global state, or to ensure an update commits.</w:t>
      </w:r>
    </w:p>
    <w:p w14:paraId="582E9565" w14:textId="487CD0C4" w:rsidR="00045475" w:rsidRPr="00CA683B" w:rsidRDefault="00045475" w:rsidP="00045475">
      <w:r>
        <w:t>The queued grain supports two synchronization operations</w:t>
      </w:r>
      <w:r w:rsidR="00166304">
        <w:t>, each returning a task</w:t>
      </w:r>
      <w:r>
        <w:t>:</w:t>
      </w:r>
    </w:p>
    <w:p w14:paraId="0E26246D"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Returns a task that can be waited on to ensure all updates currently in the</w:t>
      </w:r>
    </w:p>
    <w:p w14:paraId="6850302E"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queue have been confirmed.</w:t>
      </w:r>
    </w:p>
    <w:p w14:paraId="67553298"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CurrentQueueHasDrained</w:t>
      </w:r>
      <w:proofErr w:type="spellEnd"/>
      <w:r>
        <w:rPr>
          <w:rFonts w:ascii="Consolas" w:hAnsi="Consolas" w:cs="Consolas"/>
          <w:color w:val="000000"/>
          <w:sz w:val="19"/>
          <w:szCs w:val="19"/>
          <w:highlight w:val="white"/>
        </w:rPr>
        <w:t>();</w:t>
      </w:r>
    </w:p>
    <w:p w14:paraId="4A82E1E9"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p>
    <w:p w14:paraId="1A2188AE"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Enforces</w:t>
      </w:r>
      <w:proofErr w:type="gramEnd"/>
      <w:r>
        <w:rPr>
          <w:rFonts w:ascii="Consolas" w:hAnsi="Consolas" w:cs="Consolas"/>
          <w:color w:val="008000"/>
          <w:sz w:val="19"/>
          <w:szCs w:val="19"/>
          <w:highlight w:val="white"/>
        </w:rPr>
        <w:t xml:space="preserve"> full synchronization with the global state.  This both (a) drains</w:t>
      </w:r>
    </w:p>
    <w:p w14:paraId="1385374E"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all updates currently in the queue, and (b) retrieves the latest global state.</w:t>
      </w:r>
    </w:p>
    <w:p w14:paraId="78A778BC"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SynchronizeNowAsync</w:t>
      </w:r>
      <w:proofErr w:type="spellEnd"/>
      <w:r>
        <w:rPr>
          <w:rFonts w:ascii="Consolas" w:hAnsi="Consolas" w:cs="Consolas"/>
          <w:color w:val="000000"/>
          <w:sz w:val="19"/>
          <w:szCs w:val="19"/>
          <w:highlight w:val="white"/>
        </w:rPr>
        <w:t>();</w:t>
      </w:r>
    </w:p>
    <w:p w14:paraId="4BCFB67D" w14:textId="77777777" w:rsidR="00045475" w:rsidRDefault="00045475" w:rsidP="00045475">
      <w:r>
        <w:rPr>
          <w:rFonts w:ascii="Consolas" w:hAnsi="Consolas" w:cs="Consolas"/>
          <w:color w:val="000000"/>
          <w:sz w:val="19"/>
          <w:szCs w:val="19"/>
          <w:highlight w:val="white"/>
        </w:rPr>
        <w:t xml:space="preserve">  </w:t>
      </w:r>
    </w:p>
    <w:p w14:paraId="7A98AC5A" w14:textId="77777777" w:rsidR="00045475" w:rsidRDefault="00045475" w:rsidP="00045475">
      <w:r>
        <w:t>The intended use of these synchronization operations is to support grain operations that have stronger guarantees. For example, we can use them as follows to create stronger versions of the read and write operations on the counter:</w:t>
      </w:r>
    </w:p>
    <w:p w14:paraId="4E18FBD2"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async</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Increment_linearizable</w:t>
      </w:r>
      <w:proofErr w:type="spellEnd"/>
      <w:r>
        <w:rPr>
          <w:rFonts w:ascii="Consolas" w:hAnsi="Consolas" w:cs="Consolas"/>
          <w:color w:val="000000"/>
          <w:sz w:val="19"/>
          <w:szCs w:val="19"/>
          <w:highlight w:val="white"/>
        </w:rPr>
        <w:t>()</w:t>
      </w:r>
    </w:p>
    <w:p w14:paraId="2F817C56"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58BA8F1" w14:textId="3C6E9238"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ED6C9F">
        <w:rPr>
          <w:rFonts w:ascii="Consolas" w:hAnsi="Consolas" w:cs="Consolas"/>
          <w:color w:val="000000"/>
          <w:sz w:val="19"/>
          <w:szCs w:val="19"/>
          <w:highlight w:val="white"/>
        </w:rPr>
        <w:t>Enq</w:t>
      </w:r>
      <w:r>
        <w:rPr>
          <w:rFonts w:ascii="Consolas" w:hAnsi="Consolas" w:cs="Consolas"/>
          <w:color w:val="000000"/>
          <w:sz w:val="19"/>
          <w:szCs w:val="19"/>
          <w:highlight w:val="white"/>
        </w:rPr>
        <w:t>ueueUpdate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IncrementedEvent</w:t>
      </w:r>
      <w:proofErr w:type="spellEnd"/>
      <w:r>
        <w:rPr>
          <w:rFonts w:ascii="Consolas" w:hAnsi="Consolas" w:cs="Consolas"/>
          <w:color w:val="000000"/>
          <w:sz w:val="19"/>
          <w:szCs w:val="19"/>
          <w:highlight w:val="white"/>
        </w:rPr>
        <w:t>());</w:t>
      </w:r>
    </w:p>
    <w:p w14:paraId="29DCD3C9"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await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CurrentQueueHasDrained</w:t>
      </w:r>
      <w:proofErr w:type="spellEnd"/>
      <w:r>
        <w:rPr>
          <w:rFonts w:ascii="Consolas" w:hAnsi="Consolas" w:cs="Consolas"/>
          <w:color w:val="000000"/>
          <w:sz w:val="19"/>
          <w:szCs w:val="19"/>
          <w:highlight w:val="white"/>
        </w:rPr>
        <w:t>();</w:t>
      </w:r>
    </w:p>
    <w:p w14:paraId="17B57C45"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86D2A06"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p>
    <w:p w14:paraId="7EF2028A"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async</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Get_linearizable</w:t>
      </w:r>
      <w:proofErr w:type="spellEnd"/>
      <w:r>
        <w:rPr>
          <w:rFonts w:ascii="Consolas" w:hAnsi="Consolas" w:cs="Consolas"/>
          <w:color w:val="000000"/>
          <w:sz w:val="19"/>
          <w:szCs w:val="19"/>
          <w:highlight w:val="white"/>
        </w:rPr>
        <w:t xml:space="preserve"> ()</w:t>
      </w:r>
    </w:p>
    <w:p w14:paraId="25586A96"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FDB91C"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await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SynchronizeNowAsync</w:t>
      </w:r>
      <w:proofErr w:type="spellEnd"/>
      <w:r>
        <w:rPr>
          <w:rFonts w:ascii="Consolas" w:hAnsi="Consolas" w:cs="Consolas"/>
          <w:color w:val="000000"/>
          <w:sz w:val="19"/>
          <w:szCs w:val="19"/>
          <w:highlight w:val="white"/>
        </w:rPr>
        <w:t>();</w:t>
      </w:r>
    </w:p>
    <w:p w14:paraId="5FB33EFC"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ConfirmedState.Count</w:t>
      </w:r>
      <w:proofErr w:type="spellEnd"/>
      <w:r>
        <w:rPr>
          <w:rFonts w:ascii="Consolas" w:hAnsi="Consolas" w:cs="Consolas"/>
          <w:color w:val="000000"/>
          <w:sz w:val="19"/>
          <w:szCs w:val="19"/>
          <w:highlight w:val="white"/>
        </w:rPr>
        <w:t>;</w:t>
      </w:r>
    </w:p>
    <w:p w14:paraId="7A844540" w14:textId="77777777"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61A42F" w14:textId="77777777" w:rsidR="00045475" w:rsidRPr="00CA683B" w:rsidRDefault="00045475" w:rsidP="00045475">
      <w:pPr>
        <w:autoSpaceDE w:val="0"/>
        <w:autoSpaceDN w:val="0"/>
        <w:adjustRightInd w:val="0"/>
        <w:spacing w:after="0" w:line="240" w:lineRule="auto"/>
        <w:rPr>
          <w:rFonts w:ascii="Consolas" w:hAnsi="Consolas" w:cs="Consolas"/>
          <w:color w:val="000000"/>
          <w:sz w:val="19"/>
          <w:szCs w:val="19"/>
          <w:highlight w:val="white"/>
        </w:rPr>
      </w:pPr>
    </w:p>
    <w:p w14:paraId="1FE46356" w14:textId="77777777" w:rsidR="00045475" w:rsidRDefault="00045475" w:rsidP="00045475">
      <w:r>
        <w:t xml:space="preserve">Note that the relative placement of the synchronization is different for reads and writes (the synchronization comes before the read but after the write). The consistency guarantee achieved for these operations is </w:t>
      </w:r>
      <w:r w:rsidRPr="00CA683B">
        <w:rPr>
          <w:b/>
        </w:rPr>
        <w:t>linearizability</w:t>
      </w:r>
      <w:r>
        <w:t>, also known as single-copy-consistency. It means that the observed behavior is consistent with the read or write operation happening directly on the global state, sometime in between call and return.</w:t>
      </w:r>
    </w:p>
    <w:p w14:paraId="17C39FEE" w14:textId="77777777" w:rsidR="00045475" w:rsidRDefault="00045475" w:rsidP="00045475">
      <w:r>
        <w:t>Synchronization operations may block for an unlimited time, or may throw exceptions if there are problems with communication, such as when remote multi-clusters cannot be reached, or while primary storage is suffering an outage. Thus, to implement highly-available grains, it is best to avoid them altogether.</w:t>
      </w:r>
    </w:p>
    <w:p w14:paraId="71D89C9E" w14:textId="11BD9C7A" w:rsidR="0000758D" w:rsidRDefault="00464CD1" w:rsidP="006826AB">
      <w:pPr>
        <w:pStyle w:val="Heading3"/>
      </w:pPr>
      <w:r>
        <w:t>Synchronize on</w:t>
      </w:r>
      <w:r w:rsidR="006826AB">
        <w:t xml:space="preserve"> </w:t>
      </w:r>
      <w:r w:rsidR="002B7518">
        <w:t>Grain Activation</w:t>
      </w:r>
    </w:p>
    <w:p w14:paraId="1E213A1C" w14:textId="77777777" w:rsidR="00166304" w:rsidRDefault="0000758D" w:rsidP="0000758D">
      <w:r>
        <w:t xml:space="preserve">When a queued grain is activated, it tries to read the global state. However, by default, it does </w:t>
      </w:r>
      <w:r w:rsidRPr="0000758D">
        <w:rPr>
          <w:i/>
        </w:rPr>
        <w:t>not</w:t>
      </w:r>
      <w:r>
        <w:t xml:space="preserve"> wait for this state to arrive before allowing other grain methods to execute. This ensures queued grains can be activated even if th</w:t>
      </w:r>
      <w:r w:rsidR="00166304">
        <w:t xml:space="preserve">e global state is unreachable. </w:t>
      </w:r>
      <w:r>
        <w:t xml:space="preserve">However, it may also lead to surprising results. </w:t>
      </w:r>
    </w:p>
    <w:p w14:paraId="5DB77D3D" w14:textId="7BBF1132" w:rsidR="0000758D" w:rsidRDefault="0000758D" w:rsidP="0000758D">
      <w:r>
        <w:t>If, immediately after activation, grain operations read the confirmed state or the tentative state before the latest state has been received from storage, the confirmed state appears blank (is a freshly constructed state object). Note that technically, the “blank” state is the initial state of the global state, so our earlier statement remains true: the confirmed state is guaranteed to match some past version of the global state.</w:t>
      </w:r>
    </w:p>
    <w:p w14:paraId="3360FA9E" w14:textId="06E7348E" w:rsidR="0000758D" w:rsidRDefault="0000758D" w:rsidP="0000758D">
      <w:r>
        <w:t xml:space="preserve">To enforce that </w:t>
      </w:r>
      <w:r w:rsidR="00166304">
        <w:t xml:space="preserve">a newly activated grain does not execute any </w:t>
      </w:r>
      <w:r w:rsidR="002B7518">
        <w:t xml:space="preserve">grain methods </w:t>
      </w:r>
      <w:r>
        <w:t xml:space="preserve">before the </w:t>
      </w:r>
      <w:r w:rsidR="00166304">
        <w:t xml:space="preserve">latest </w:t>
      </w:r>
      <w:r>
        <w:t>global state is received, synchron</w:t>
      </w:r>
      <w:r w:rsidR="002B7518">
        <w:t xml:space="preserve">ize inside </w:t>
      </w:r>
      <w:proofErr w:type="spellStart"/>
      <w:r w:rsidR="002B7518">
        <w:t>OnActivatedAsync</w:t>
      </w:r>
      <w:proofErr w:type="spellEnd"/>
      <w:r w:rsidR="002B7518">
        <w:t xml:space="preserve">: </w:t>
      </w:r>
    </w:p>
    <w:p w14:paraId="36558120" w14:textId="77777777" w:rsidR="002B7518" w:rsidRDefault="002B7518" w:rsidP="002B75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async</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OnActivateAsync</w:t>
      </w:r>
      <w:proofErr w:type="spellEnd"/>
      <w:r>
        <w:rPr>
          <w:rFonts w:ascii="Consolas" w:hAnsi="Consolas" w:cs="Consolas"/>
          <w:color w:val="000000"/>
          <w:sz w:val="19"/>
          <w:szCs w:val="19"/>
          <w:highlight w:val="white"/>
        </w:rPr>
        <w:t>()</w:t>
      </w:r>
    </w:p>
    <w:p w14:paraId="0947797A" w14:textId="77777777" w:rsidR="002B7518" w:rsidRDefault="002B7518" w:rsidP="002B75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60BF06D" w14:textId="77777777" w:rsidR="002B7518" w:rsidRDefault="002B7518" w:rsidP="002B75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await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base</w:t>
      </w:r>
      <w:r>
        <w:rPr>
          <w:rFonts w:ascii="Consolas" w:hAnsi="Consolas" w:cs="Consolas"/>
          <w:color w:val="000000"/>
          <w:sz w:val="19"/>
          <w:szCs w:val="19"/>
          <w:highlight w:val="white"/>
        </w:rPr>
        <w:t>.OnActivateAsync</w:t>
      </w:r>
      <w:proofErr w:type="spellEnd"/>
      <w:r>
        <w:rPr>
          <w:rFonts w:ascii="Consolas" w:hAnsi="Consolas" w:cs="Consolas"/>
          <w:color w:val="000000"/>
          <w:sz w:val="19"/>
          <w:szCs w:val="19"/>
          <w:highlight w:val="white"/>
        </w:rPr>
        <w:t>();</w:t>
      </w:r>
    </w:p>
    <w:p w14:paraId="6313346D" w14:textId="77777777" w:rsidR="002B7518" w:rsidRDefault="002B7518" w:rsidP="002B75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await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SynchronizeNowAsync</w:t>
      </w:r>
      <w:proofErr w:type="spellEnd"/>
      <w:r>
        <w:rPr>
          <w:rFonts w:ascii="Consolas" w:hAnsi="Consolas" w:cs="Consolas"/>
          <w:color w:val="000000"/>
          <w:sz w:val="19"/>
          <w:szCs w:val="19"/>
          <w:highlight w:val="white"/>
        </w:rPr>
        <w:t>();</w:t>
      </w:r>
    </w:p>
    <w:p w14:paraId="179D24A7" w14:textId="6C51C479" w:rsidR="0000758D" w:rsidRPr="002B7518" w:rsidRDefault="002B7518" w:rsidP="002B75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br/>
      </w:r>
    </w:p>
    <w:p w14:paraId="3ED479AF" w14:textId="7D6A423C" w:rsidR="0000758D" w:rsidRPr="0000758D" w:rsidRDefault="0000758D" w:rsidP="0000758D"/>
    <w:p w14:paraId="0609BB24" w14:textId="77777777" w:rsidR="00A01137" w:rsidRDefault="00A01137" w:rsidP="006826AB">
      <w:pPr>
        <w:pStyle w:val="Heading2"/>
      </w:pPr>
      <w:r>
        <w:lastRenderedPageBreak/>
        <w:t>Notifications</w:t>
      </w:r>
    </w:p>
    <w:p w14:paraId="768AF671" w14:textId="03BBEA4F" w:rsidR="00A01137" w:rsidRDefault="00A01137" w:rsidP="00A01137">
      <w:r>
        <w:t>It is often convenient to be notified when the confirmed state changes. For example, in a chat application, we may want to update the displayed messages whenever the s</w:t>
      </w:r>
      <w:r w:rsidR="0093045A">
        <w:t>tate of the chat grain changes.</w:t>
      </w:r>
    </w:p>
    <w:p w14:paraId="54F2394F" w14:textId="5B89336D" w:rsidR="00E765CA" w:rsidRDefault="00E765CA" w:rsidP="00E765CA">
      <w:pPr>
        <w:pStyle w:val="Heading3"/>
      </w:pPr>
      <w:r>
        <w:t>Tracking the Confirmed State</w:t>
      </w:r>
    </w:p>
    <w:p w14:paraId="2A4BD16D" w14:textId="6B8D6AEE" w:rsidR="00A01137" w:rsidRDefault="00A01137" w:rsidP="00A01137">
      <w:r>
        <w:t>We support subscription of listeners for changes of the confirmed state:</w:t>
      </w:r>
    </w:p>
    <w:p w14:paraId="5BFA6F6A" w14:textId="60E80A39" w:rsidR="0093045A" w:rsidRDefault="0093045A" w:rsidP="00930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SubscribeConfirmedStateListener</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IConfirmedStateListener</w:t>
      </w:r>
      <w:proofErr w:type="spellEnd"/>
      <w:r>
        <w:rPr>
          <w:rFonts w:ascii="Consolas" w:hAnsi="Consolas" w:cs="Consolas"/>
          <w:color w:val="000000"/>
          <w:sz w:val="19"/>
          <w:szCs w:val="19"/>
          <w:highlight w:val="white"/>
        </w:rPr>
        <w:t xml:space="preserve"> listener);</w:t>
      </w:r>
    </w:p>
    <w:p w14:paraId="75994ACB" w14:textId="0E37944D" w:rsidR="0093045A" w:rsidRDefault="0093045A" w:rsidP="00930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UnSubscribeConfirmedStateListener</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IConfirmedStateListener</w:t>
      </w:r>
      <w:proofErr w:type="spellEnd"/>
      <w:r>
        <w:rPr>
          <w:rFonts w:ascii="Consolas" w:hAnsi="Consolas" w:cs="Consolas"/>
          <w:color w:val="000000"/>
          <w:sz w:val="19"/>
          <w:szCs w:val="19"/>
          <w:highlight w:val="white"/>
        </w:rPr>
        <w:t xml:space="preserve"> listener);</w:t>
      </w:r>
    </w:p>
    <w:p w14:paraId="711DD2AF" w14:textId="0C1213EA" w:rsidR="0093045A" w:rsidRDefault="0093045A" w:rsidP="0093045A">
      <w:pPr>
        <w:autoSpaceDE w:val="0"/>
        <w:autoSpaceDN w:val="0"/>
        <w:adjustRightInd w:val="0"/>
        <w:spacing w:after="0" w:line="240" w:lineRule="auto"/>
        <w:rPr>
          <w:rFonts w:ascii="Consolas" w:hAnsi="Consolas" w:cs="Consolas"/>
          <w:color w:val="000000"/>
          <w:sz w:val="19"/>
          <w:szCs w:val="19"/>
          <w:highlight w:val="white"/>
        </w:rPr>
      </w:pPr>
    </w:p>
    <w:p w14:paraId="20288594" w14:textId="089D0D40" w:rsidR="0093045A" w:rsidRDefault="0093045A" w:rsidP="00930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 listener that can observe changes to the confirmed state.</w:t>
      </w:r>
    </w:p>
    <w:p w14:paraId="4D9937EF" w14:textId="77777777" w:rsidR="0093045A" w:rsidRDefault="0093045A" w:rsidP="00930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IConfirmedStateListener</w:t>
      </w:r>
      <w:proofErr w:type="spellEnd"/>
    </w:p>
    <w:p w14:paraId="0A03BC5F" w14:textId="77777777" w:rsidR="0093045A" w:rsidRDefault="0093045A" w:rsidP="00930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2D7638" w14:textId="09FB44C7" w:rsidR="0093045A" w:rsidRDefault="0093045A" w:rsidP="00930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Gets called after the confirmed state has changed.</w:t>
      </w:r>
    </w:p>
    <w:p w14:paraId="4C1D355C" w14:textId="77777777" w:rsidR="0093045A" w:rsidRDefault="0093045A" w:rsidP="00930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OnConfirmedStateChanged</w:t>
      </w:r>
      <w:proofErr w:type="spellEnd"/>
      <w:r>
        <w:rPr>
          <w:rFonts w:ascii="Consolas" w:hAnsi="Consolas" w:cs="Consolas"/>
          <w:color w:val="000000"/>
          <w:sz w:val="19"/>
          <w:szCs w:val="19"/>
          <w:highlight w:val="white"/>
        </w:rPr>
        <w:t>();</w:t>
      </w:r>
    </w:p>
    <w:p w14:paraId="6B14D6AD" w14:textId="1794DD4C" w:rsidR="00A01137" w:rsidRDefault="0093045A" w:rsidP="0093045A">
      <w:r>
        <w:rPr>
          <w:rFonts w:ascii="Consolas" w:hAnsi="Consolas" w:cs="Consolas"/>
          <w:color w:val="000000"/>
          <w:sz w:val="19"/>
          <w:szCs w:val="19"/>
          <w:highlight w:val="white"/>
        </w:rPr>
        <w:t xml:space="preserve">    }</w:t>
      </w:r>
    </w:p>
    <w:p w14:paraId="56F9653D" w14:textId="77777777" w:rsidR="0093045A" w:rsidRDefault="0093045A" w:rsidP="00A01137">
      <w:r>
        <w:t>Note the following particulars:</w:t>
      </w:r>
    </w:p>
    <w:p w14:paraId="7357A5B5" w14:textId="30569A15" w:rsidR="0093045A" w:rsidRDefault="0093045A" w:rsidP="0093045A">
      <w:pPr>
        <w:pStyle w:val="ListParagraph"/>
        <w:numPr>
          <w:ilvl w:val="0"/>
          <w:numId w:val="14"/>
        </w:numPr>
      </w:pPr>
      <w:r>
        <w:t xml:space="preserve">There is no guarantee that </w:t>
      </w:r>
      <w:proofErr w:type="spellStart"/>
      <w:r>
        <w:rPr>
          <w:rFonts w:ascii="Consolas" w:hAnsi="Consolas" w:cs="Consolas"/>
          <w:color w:val="000000"/>
          <w:sz w:val="19"/>
          <w:szCs w:val="19"/>
          <w:highlight w:val="white"/>
        </w:rPr>
        <w:t>OnConfirmedStateChanged</w:t>
      </w:r>
      <w:proofErr w:type="spellEnd"/>
      <w:r>
        <w:t xml:space="preserve"> is called exactly once per update, because receiving a single new state may correspond to a large number of applied updates. </w:t>
      </w:r>
    </w:p>
    <w:p w14:paraId="000AD356" w14:textId="3699226E" w:rsidR="0093045A" w:rsidRDefault="0093045A" w:rsidP="0093045A">
      <w:pPr>
        <w:pStyle w:val="ListParagraph"/>
        <w:numPr>
          <w:ilvl w:val="0"/>
          <w:numId w:val="14"/>
        </w:numPr>
      </w:pPr>
      <w:r>
        <w:t xml:space="preserve">When </w:t>
      </w:r>
      <w:proofErr w:type="spellStart"/>
      <w:r w:rsidR="000B7D58">
        <w:rPr>
          <w:rFonts w:ascii="Consolas" w:hAnsi="Consolas" w:cs="Consolas"/>
          <w:color w:val="000000"/>
          <w:sz w:val="19"/>
          <w:szCs w:val="19"/>
          <w:highlight w:val="white"/>
        </w:rPr>
        <w:t>OnConfirmedStateChanged</w:t>
      </w:r>
      <w:proofErr w:type="spellEnd"/>
      <w:r w:rsidR="000B7D58">
        <w:t xml:space="preserve"> </w:t>
      </w:r>
      <w:r>
        <w:t xml:space="preserve">is called, it does not always mean that the content of </w:t>
      </w:r>
      <w:proofErr w:type="spellStart"/>
      <w:r w:rsidRPr="009C032F">
        <w:rPr>
          <w:rFonts w:ascii="Consolas" w:hAnsi="Consolas" w:cs="Consolas"/>
          <w:color w:val="000000"/>
          <w:sz w:val="19"/>
          <w:szCs w:val="19"/>
          <w:highlight w:val="white"/>
        </w:rPr>
        <w:t>ConfirmedState</w:t>
      </w:r>
      <w:proofErr w:type="spellEnd"/>
      <w:r w:rsidRPr="009C032F">
        <w:rPr>
          <w:rFonts w:ascii="Consolas" w:hAnsi="Consolas" w:cs="Consolas"/>
          <w:color w:val="000000"/>
          <w:sz w:val="19"/>
          <w:szCs w:val="19"/>
          <w:highlight w:val="white"/>
        </w:rPr>
        <w:t xml:space="preserve"> </w:t>
      </w:r>
      <w:r>
        <w:t>has truly changed</w:t>
      </w:r>
      <w:r w:rsidR="00352884">
        <w:t>;</w:t>
      </w:r>
      <w:r>
        <w:t xml:space="preserve"> some updates may have left the state unchanged, or several up</w:t>
      </w:r>
      <w:r w:rsidR="000B7D58">
        <w:t>d</w:t>
      </w:r>
      <w:r>
        <w:t xml:space="preserve">ates may </w:t>
      </w:r>
      <w:r w:rsidR="000B7D58">
        <w:t>have neutralized each other</w:t>
      </w:r>
      <w:r>
        <w:t>.</w:t>
      </w:r>
    </w:p>
    <w:p w14:paraId="6FA472DB" w14:textId="6D6CC2DB" w:rsidR="00E765CA" w:rsidRDefault="00E765CA" w:rsidP="00E765CA">
      <w:pPr>
        <w:pStyle w:val="Heading3"/>
      </w:pPr>
      <w:r>
        <w:t>Tracking the Tentative State</w:t>
      </w:r>
    </w:p>
    <w:p w14:paraId="3E17E0C9" w14:textId="77777777" w:rsidR="00E765CA" w:rsidRDefault="00E765CA" w:rsidP="00E765CA">
      <w:r>
        <w:t xml:space="preserve">The confirmed state and the tentative state may change at different times and with different frequency. </w:t>
      </w:r>
    </w:p>
    <w:p w14:paraId="5AB8ED1A" w14:textId="16A8181A" w:rsidR="00E765CA" w:rsidRDefault="00E765CA" w:rsidP="00E765CA">
      <w:proofErr w:type="spellStart"/>
      <w:r w:rsidRPr="00E765CA">
        <w:rPr>
          <w:rFonts w:ascii="Consolas" w:hAnsi="Consolas" w:cs="Consolas"/>
          <w:color w:val="000000"/>
          <w:sz w:val="19"/>
          <w:szCs w:val="19"/>
          <w:highlight w:val="white"/>
        </w:rPr>
        <w:t>TentativeState</w:t>
      </w:r>
      <w:proofErr w:type="spellEnd"/>
      <w:r w:rsidRPr="00E765CA">
        <w:rPr>
          <w:rFonts w:ascii="Consolas" w:hAnsi="Consolas" w:cs="Consolas"/>
          <w:color w:val="000000"/>
          <w:sz w:val="19"/>
          <w:szCs w:val="19"/>
        </w:rPr>
        <w:t xml:space="preserve"> </w:t>
      </w:r>
      <w:r>
        <w:t xml:space="preserve">can change in response both to locally queued updates and to changes of </w:t>
      </w:r>
      <w:proofErr w:type="spellStart"/>
      <w:r w:rsidRPr="00E765CA">
        <w:rPr>
          <w:rFonts w:ascii="Consolas" w:hAnsi="Consolas" w:cs="Consolas"/>
          <w:color w:val="000000"/>
          <w:sz w:val="19"/>
          <w:szCs w:val="19"/>
          <w:highlight w:val="white"/>
        </w:rPr>
        <w:t>ConfirmedState</w:t>
      </w:r>
      <w:proofErr w:type="spellEnd"/>
      <w:r>
        <w:rPr>
          <w:rFonts w:ascii="Consolas" w:hAnsi="Consolas" w:cs="Consolas"/>
          <w:color w:val="000000"/>
          <w:sz w:val="19"/>
          <w:szCs w:val="19"/>
        </w:rPr>
        <w:t xml:space="preserve">. </w:t>
      </w:r>
      <w:r>
        <w:t xml:space="preserve">Thus, such changes can be tracked by instrumenting all calls to </w:t>
      </w:r>
      <w:proofErr w:type="spellStart"/>
      <w:r>
        <w:rPr>
          <w:rFonts w:ascii="Consolas" w:hAnsi="Consolas" w:cs="Consolas"/>
          <w:color w:val="000000"/>
          <w:sz w:val="19"/>
          <w:szCs w:val="19"/>
        </w:rPr>
        <w:t>EnqueueUpdate</w:t>
      </w:r>
      <w:proofErr w:type="spellEnd"/>
      <w:r>
        <w:t xml:space="preserve"> and by using the </w:t>
      </w:r>
      <w:proofErr w:type="spellStart"/>
      <w:r>
        <w:rPr>
          <w:rFonts w:ascii="Consolas" w:hAnsi="Consolas" w:cs="Consolas"/>
          <w:color w:val="000000"/>
          <w:sz w:val="19"/>
          <w:szCs w:val="19"/>
          <w:highlight w:val="white"/>
        </w:rPr>
        <w:t>SubscribeConfirmedStateListener</w:t>
      </w:r>
      <w:proofErr w:type="spellEnd"/>
      <w:r>
        <w:t xml:space="preserve">. </w:t>
      </w:r>
    </w:p>
    <w:p w14:paraId="7DB9D1E0" w14:textId="2FC5C9BF" w:rsidR="0093045A" w:rsidRDefault="00E765CA" w:rsidP="00A01137">
      <w:r>
        <w:t>Usually, when a locally issued update becomes confirmed, the content of</w:t>
      </w:r>
      <w:r w:rsidRPr="00E765CA">
        <w:rPr>
          <w:rFonts w:ascii="Consolas" w:hAnsi="Consolas" w:cs="Consolas"/>
          <w:color w:val="000000"/>
          <w:sz w:val="19"/>
          <w:szCs w:val="19"/>
          <w:highlight w:val="white"/>
        </w:rPr>
        <w:t xml:space="preserve"> </w:t>
      </w:r>
      <w:proofErr w:type="spellStart"/>
      <w:r w:rsidRPr="00E765CA">
        <w:rPr>
          <w:rFonts w:ascii="Consolas" w:hAnsi="Consolas" w:cs="Consolas"/>
          <w:color w:val="000000"/>
          <w:sz w:val="19"/>
          <w:szCs w:val="19"/>
          <w:highlight w:val="white"/>
        </w:rPr>
        <w:t>ConfirmedState</w:t>
      </w:r>
      <w:proofErr w:type="spellEnd"/>
      <w:r>
        <w:t xml:space="preserve"> changes while the content of </w:t>
      </w:r>
      <w:proofErr w:type="spellStart"/>
      <w:r w:rsidRPr="00E765CA">
        <w:rPr>
          <w:rFonts w:ascii="Consolas" w:hAnsi="Consolas" w:cs="Consolas"/>
          <w:color w:val="000000"/>
          <w:sz w:val="19"/>
          <w:szCs w:val="19"/>
          <w:highlight w:val="white"/>
        </w:rPr>
        <w:t>TentativeState</w:t>
      </w:r>
      <w:proofErr w:type="spellEnd"/>
      <w:r w:rsidRPr="00E765CA">
        <w:rPr>
          <w:rFonts w:ascii="Consolas" w:hAnsi="Consolas" w:cs="Consolas"/>
          <w:color w:val="000000"/>
          <w:sz w:val="19"/>
          <w:szCs w:val="19"/>
          <w:highlight w:val="white"/>
        </w:rPr>
        <w:t xml:space="preserve"> </w:t>
      </w:r>
      <w:r>
        <w:t xml:space="preserve">remains the same. </w:t>
      </w:r>
    </w:p>
    <w:p w14:paraId="2E0C28E6" w14:textId="3E5D1AA9" w:rsidR="00045475" w:rsidRDefault="00045475" w:rsidP="006826AB">
      <w:pPr>
        <w:pStyle w:val="Heading2"/>
      </w:pPr>
      <w:r>
        <w:t>Provider Configuration</w:t>
      </w:r>
    </w:p>
    <w:p w14:paraId="4D886FC4" w14:textId="54A57E68" w:rsidR="00045475" w:rsidRDefault="00045475" w:rsidP="00045475">
      <w:r>
        <w:t xml:space="preserve">Queued grains can either use a traditional storage provider, or a replication provider. If no </w:t>
      </w:r>
      <w:r w:rsidR="001911C9">
        <w:t xml:space="preserve">storage or replication </w:t>
      </w:r>
      <w:r>
        <w:t xml:space="preserve">provider is specified, the default storage provider is used. For example, we </w:t>
      </w:r>
      <w:r w:rsidR="001F1BD7">
        <w:t>can</w:t>
      </w:r>
      <w:r>
        <w:t xml:space="preserve"> define three implementations of the counter grai</w:t>
      </w:r>
      <w:r w:rsidR="001F1BD7">
        <w:t>n with different configurations, based on the respective attributes:</w:t>
      </w:r>
    </w:p>
    <w:p w14:paraId="673068EE" w14:textId="06BA0946" w:rsidR="00045475" w:rsidRDefault="00045475" w:rsidP="0004547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CounterGrain1</w:t>
      </w: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CounterGrain</w:t>
      </w:r>
      <w:proofErr w:type="spellEnd"/>
      <w:r w:rsidR="001F1BD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14:paraId="0725BAA6" w14:textId="36E4A457" w:rsidR="00045475" w:rsidRPr="001F1BD7" w:rsidRDefault="00045475" w:rsidP="00045475">
      <w:pPr>
        <w:autoSpaceDE w:val="0"/>
        <w:autoSpaceDN w:val="0"/>
        <w:adjustRightInd w:val="0"/>
        <w:spacing w:after="0" w:line="240" w:lineRule="auto"/>
        <w:rPr>
          <w:rFonts w:ascii="Consolas" w:hAnsi="Consolas" w:cs="Consolas"/>
          <w:color w:val="00B050"/>
          <w:sz w:val="19"/>
          <w:szCs w:val="19"/>
          <w:highlight w:val="white"/>
        </w:rPr>
      </w:pPr>
      <w:r w:rsidRPr="001F1BD7">
        <w:rPr>
          <w:rFonts w:ascii="Consolas" w:hAnsi="Consolas" w:cs="Consolas"/>
          <w:color w:val="00B050"/>
          <w:sz w:val="19"/>
          <w:szCs w:val="19"/>
          <w:highlight w:val="white"/>
        </w:rPr>
        <w:t xml:space="preserve">   // uses default storage provider</w:t>
      </w:r>
    </w:p>
    <w:p w14:paraId="4D7636F0" w14:textId="532984CD" w:rsidR="00045475" w:rsidRDefault="00045475" w:rsidP="00045475">
      <w:pPr>
        <w:rPr>
          <w:rFonts w:ascii="Consolas" w:hAnsi="Consolas" w:cs="Consolas"/>
          <w:color w:val="000000"/>
          <w:sz w:val="19"/>
          <w:szCs w:val="19"/>
        </w:rPr>
      </w:pPr>
      <w:r>
        <w:rPr>
          <w:rFonts w:ascii="Consolas" w:hAnsi="Consolas" w:cs="Consolas"/>
          <w:color w:val="000000"/>
          <w:sz w:val="19"/>
          <w:szCs w:val="19"/>
          <w:highlight w:val="white"/>
        </w:rPr>
        <w:t>}</w:t>
      </w:r>
    </w:p>
    <w:p w14:paraId="196DF82A" w14:textId="2CAF5C90" w:rsidR="001F1BD7" w:rsidRDefault="001F1BD7" w:rsidP="001F1B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StorageProvider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ProviderName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MyStorageProvider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6C8B398" w14:textId="458A6762" w:rsidR="001F1BD7" w:rsidRDefault="001F1BD7" w:rsidP="001F1BD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CounterGrain2</w:t>
      </w: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CounterGrain</w:t>
      </w:r>
      <w:proofErr w:type="spellEnd"/>
      <w:r>
        <w:rPr>
          <w:rFonts w:ascii="Consolas" w:hAnsi="Consolas" w:cs="Consolas"/>
          <w:color w:val="000000"/>
          <w:sz w:val="19"/>
          <w:szCs w:val="19"/>
          <w:highlight w:val="white"/>
        </w:rPr>
        <w:t xml:space="preserve"> {</w:t>
      </w:r>
    </w:p>
    <w:p w14:paraId="2C9E81EC" w14:textId="73D99FA9" w:rsidR="001F1BD7" w:rsidRPr="001F1BD7" w:rsidRDefault="001F1BD7" w:rsidP="001F1BD7">
      <w:pPr>
        <w:autoSpaceDE w:val="0"/>
        <w:autoSpaceDN w:val="0"/>
        <w:adjustRightInd w:val="0"/>
        <w:spacing w:after="0" w:line="240" w:lineRule="auto"/>
        <w:rPr>
          <w:rFonts w:ascii="Consolas" w:hAnsi="Consolas" w:cs="Consolas"/>
          <w:color w:val="00B050"/>
          <w:sz w:val="19"/>
          <w:szCs w:val="19"/>
          <w:highlight w:val="white"/>
        </w:rPr>
      </w:pPr>
      <w:r w:rsidRPr="001F1BD7">
        <w:rPr>
          <w:rFonts w:ascii="Consolas" w:hAnsi="Consolas" w:cs="Consolas"/>
          <w:color w:val="00B050"/>
          <w:sz w:val="19"/>
          <w:szCs w:val="19"/>
          <w:highlight w:val="white"/>
        </w:rPr>
        <w:lastRenderedPageBreak/>
        <w:t xml:space="preserve">   // uses </w:t>
      </w:r>
      <w:proofErr w:type="spellStart"/>
      <w:r w:rsidR="00A31F45">
        <w:rPr>
          <w:rFonts w:ascii="Consolas" w:hAnsi="Consolas" w:cs="Consolas"/>
          <w:color w:val="00B050"/>
          <w:sz w:val="19"/>
          <w:szCs w:val="19"/>
          <w:highlight w:val="white"/>
        </w:rPr>
        <w:t>MyStorageProvider</w:t>
      </w:r>
      <w:proofErr w:type="spellEnd"/>
    </w:p>
    <w:p w14:paraId="27C820DC" w14:textId="57EAFAF2" w:rsidR="00045475" w:rsidRDefault="001F1BD7" w:rsidP="001F1BD7">
      <w:r>
        <w:rPr>
          <w:rFonts w:ascii="Consolas" w:hAnsi="Consolas" w:cs="Consolas"/>
          <w:color w:val="000000"/>
          <w:sz w:val="19"/>
          <w:szCs w:val="19"/>
          <w:highlight w:val="white"/>
        </w:rPr>
        <w:t>}</w:t>
      </w:r>
    </w:p>
    <w:p w14:paraId="0725D25C" w14:textId="314BE4C2" w:rsidR="001F1BD7" w:rsidRDefault="001F1BD7" w:rsidP="001F1B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ReplicationProvider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ProviderName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MyReplicationProvider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5103DA3A" w14:textId="0917E2AE" w:rsidR="001F1BD7" w:rsidRDefault="001F1BD7" w:rsidP="001F1BD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CounterGrain3</w:t>
      </w: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CounterGrain</w:t>
      </w:r>
      <w:proofErr w:type="spellEnd"/>
      <w:r>
        <w:rPr>
          <w:rFonts w:ascii="Consolas" w:hAnsi="Consolas" w:cs="Consolas"/>
          <w:color w:val="000000"/>
          <w:sz w:val="19"/>
          <w:szCs w:val="19"/>
          <w:highlight w:val="white"/>
        </w:rPr>
        <w:t xml:space="preserve"> {</w:t>
      </w:r>
    </w:p>
    <w:p w14:paraId="1BD7D5DD" w14:textId="09A9961B" w:rsidR="001F1BD7" w:rsidRPr="001F1BD7" w:rsidRDefault="001F1BD7" w:rsidP="001F1BD7">
      <w:pPr>
        <w:autoSpaceDE w:val="0"/>
        <w:autoSpaceDN w:val="0"/>
        <w:adjustRightInd w:val="0"/>
        <w:spacing w:after="0" w:line="240" w:lineRule="auto"/>
        <w:rPr>
          <w:rFonts w:ascii="Consolas" w:hAnsi="Consolas" w:cs="Consolas"/>
          <w:color w:val="00B050"/>
          <w:sz w:val="19"/>
          <w:szCs w:val="19"/>
          <w:highlight w:val="white"/>
        </w:rPr>
      </w:pPr>
      <w:r w:rsidRPr="001F1BD7">
        <w:rPr>
          <w:rFonts w:ascii="Consolas" w:hAnsi="Consolas" w:cs="Consolas"/>
          <w:color w:val="00B050"/>
          <w:sz w:val="19"/>
          <w:szCs w:val="19"/>
          <w:highlight w:val="white"/>
        </w:rPr>
        <w:t xml:space="preserve">   // uses </w:t>
      </w:r>
      <w:proofErr w:type="spellStart"/>
      <w:r w:rsidR="00A31F45">
        <w:rPr>
          <w:rFonts w:ascii="Consolas" w:hAnsi="Consolas" w:cs="Consolas"/>
          <w:color w:val="00B050"/>
          <w:sz w:val="19"/>
          <w:szCs w:val="19"/>
          <w:highlight w:val="white"/>
        </w:rPr>
        <w:t>MyReplicationProvider</w:t>
      </w:r>
      <w:proofErr w:type="spellEnd"/>
    </w:p>
    <w:p w14:paraId="42343D40" w14:textId="77777777" w:rsidR="001F1BD7" w:rsidRDefault="001F1BD7" w:rsidP="001F1BD7">
      <w:r>
        <w:rPr>
          <w:rFonts w:ascii="Consolas" w:hAnsi="Consolas" w:cs="Consolas"/>
          <w:color w:val="000000"/>
          <w:sz w:val="19"/>
          <w:szCs w:val="19"/>
          <w:highlight w:val="white"/>
        </w:rPr>
        <w:t>}</w:t>
      </w:r>
    </w:p>
    <w:p w14:paraId="73B82926" w14:textId="4E6615BB" w:rsidR="00045475" w:rsidRDefault="00D60ADD" w:rsidP="00D60ADD">
      <w:pPr>
        <w:pStyle w:val="Heading2"/>
      </w:pPr>
      <w:r>
        <w:t>Diagnostics</w:t>
      </w:r>
    </w:p>
    <w:p w14:paraId="0C8DCF88" w14:textId="39004185" w:rsidR="00964FB3" w:rsidRDefault="00D60ADD" w:rsidP="00964FB3">
      <w:r>
        <w:t xml:space="preserve">Since the propagation of updates and states is happening automatically and continuously in the background, storage exceptions are not always </w:t>
      </w:r>
      <w:r w:rsidR="00964FB3">
        <w:t xml:space="preserve">visible to the grain code (the only calls that observe such exceptions are the explicit synchronization operations). </w:t>
      </w:r>
      <w:r>
        <w:t xml:space="preserve">For applications that </w:t>
      </w:r>
      <w:r w:rsidR="00964FB3">
        <w:t>want to detect problems with the automatic background propagation, we support a property to retrieve the last exception thrown:</w:t>
      </w:r>
    </w:p>
    <w:p w14:paraId="6CDA796E" w14:textId="17F8AFC9" w:rsidR="00964FB3" w:rsidRDefault="00964FB3" w:rsidP="00D60ADD">
      <w: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LastException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14:paraId="01199B43" w14:textId="4E039F25" w:rsidR="00D60ADD" w:rsidRPr="00D60ADD" w:rsidRDefault="00964FB3" w:rsidP="00D60ADD">
      <w:r>
        <w:t xml:space="preserve">Whenever communication with the global state fails with an exception, that exception is stored in </w:t>
      </w:r>
      <w:proofErr w:type="spellStart"/>
      <w:r>
        <w:rPr>
          <w:rFonts w:ascii="Consolas" w:hAnsi="Consolas" w:cs="Consolas"/>
          <w:color w:val="000000"/>
          <w:sz w:val="19"/>
          <w:szCs w:val="19"/>
          <w:highlight w:val="white"/>
        </w:rPr>
        <w:t>LastException</w:t>
      </w:r>
      <w:proofErr w:type="spellEnd"/>
      <w:r>
        <w:t>. Once communication succeeds (i.e. the automatic retry is successful)</w:t>
      </w:r>
      <w:r w:rsidR="00D60ADD">
        <w:t xml:space="preserve">, </w:t>
      </w:r>
      <w:proofErr w:type="spellStart"/>
      <w:r>
        <w:rPr>
          <w:rFonts w:ascii="Consolas" w:hAnsi="Consolas" w:cs="Consolas"/>
          <w:color w:val="000000"/>
          <w:sz w:val="19"/>
          <w:szCs w:val="19"/>
          <w:highlight w:val="white"/>
        </w:rPr>
        <w:t>LastException</w:t>
      </w:r>
      <w:proofErr w:type="spellEnd"/>
      <w:r>
        <w:rPr>
          <w:rFonts w:ascii="Consolas" w:hAnsi="Consolas" w:cs="Consolas"/>
          <w:color w:val="000000"/>
          <w:sz w:val="19"/>
          <w:szCs w:val="19"/>
          <w:highlight w:val="white"/>
        </w:rPr>
        <w:t xml:space="preserve"> </w:t>
      </w:r>
      <w:r>
        <w:t xml:space="preserve">is set to </w:t>
      </w:r>
      <w:r>
        <w:rPr>
          <w:rFonts w:ascii="Consolas" w:hAnsi="Consolas" w:cs="Consolas"/>
          <w:color w:val="0000FF"/>
          <w:sz w:val="19"/>
          <w:szCs w:val="19"/>
          <w:highlight w:val="white"/>
        </w:rPr>
        <w:t>null</w:t>
      </w:r>
      <w:r>
        <w:t>.</w:t>
      </w:r>
    </w:p>
    <w:p w14:paraId="7D6261BB" w14:textId="77777777" w:rsidR="005277A3" w:rsidRDefault="005277A3" w:rsidP="006826AB">
      <w:pPr>
        <w:pStyle w:val="Heading2"/>
      </w:pPr>
      <w:r>
        <w:t>General Remarks</w:t>
      </w:r>
    </w:p>
    <w:p w14:paraId="424C3B91" w14:textId="164D6D63" w:rsidR="005277A3" w:rsidRPr="008928D9" w:rsidRDefault="003F1C22" w:rsidP="005277A3">
      <w:r>
        <w:t xml:space="preserve">The queued grain </w:t>
      </w:r>
      <w:r w:rsidR="005277A3">
        <w:t>can significantly improve performance in many cases (not only in geo-replicated scenarios) because of the built-in batching, the asynchronous writing, and the approximate reading. Also, it automatically handles common complications (such as failing e-tags). This robustness and performance comes at the expense of more boilerplate: each update operation must be encapsulated as an object, instead of directly updating the state object.</w:t>
      </w:r>
    </w:p>
    <w:p w14:paraId="0196149A" w14:textId="6B7F9F02" w:rsidR="005277A3" w:rsidRDefault="00503600" w:rsidP="005277A3">
      <w:r>
        <w:t>Queued grains make it very clear which</w:t>
      </w:r>
      <w:r w:rsidR="005277A3">
        <w:t xml:space="preserve"> operations require cross-multi-cluster communication, and which ones can complete locally. It </w:t>
      </w:r>
      <w:r>
        <w:t xml:space="preserve">thus </w:t>
      </w:r>
      <w:r w:rsidR="005277A3">
        <w:t>enables programmers to design highly-available grain operations (where availability is favored over consistency), while still allowing strongly consistent reads and updates (where consistency is favored over availability).</w:t>
      </w:r>
    </w:p>
    <w:p w14:paraId="7A715F16" w14:textId="22F3ED16" w:rsidR="00F14EB7" w:rsidRDefault="00F14EB7" w:rsidP="00F14EB7">
      <w:pPr>
        <w:autoSpaceDE w:val="0"/>
        <w:autoSpaceDN w:val="0"/>
        <w:adjustRightInd w:val="0"/>
        <w:spacing w:after="0" w:line="240" w:lineRule="auto"/>
        <w:rPr>
          <w:rFonts w:ascii="Consolas" w:hAnsi="Consolas" w:cs="Consolas"/>
          <w:color w:val="000000"/>
          <w:sz w:val="19"/>
          <w:szCs w:val="19"/>
          <w:highlight w:val="white"/>
        </w:rPr>
      </w:pPr>
    </w:p>
    <w:p w14:paraId="6F83BC60" w14:textId="1139F663" w:rsidR="00180B8A" w:rsidRDefault="00180B8A" w:rsidP="009F6122">
      <w:pPr>
        <w:pStyle w:val="Heading1"/>
      </w:pPr>
      <w:r>
        <w:lastRenderedPageBreak/>
        <w:t>Replication Provider</w:t>
      </w:r>
      <w:r w:rsidR="006E11FB">
        <w:t>s</w:t>
      </w:r>
    </w:p>
    <w:p w14:paraId="45D29EE3" w14:textId="444FF152" w:rsidR="009F6122" w:rsidRDefault="00F032B6" w:rsidP="00180B8A">
      <w:r w:rsidRPr="00F7245C">
        <w:rPr>
          <w:noProof/>
          <w:lang w:eastAsia="en-US"/>
        </w:rPr>
        <mc:AlternateContent>
          <mc:Choice Requires="wpg">
            <w:drawing>
              <wp:anchor distT="0" distB="0" distL="114300" distR="114300" simplePos="0" relativeHeight="251664384" behindDoc="0" locked="0" layoutInCell="1" allowOverlap="1" wp14:anchorId="5C738B39" wp14:editId="754FF6BC">
                <wp:simplePos x="0" y="0"/>
                <wp:positionH relativeFrom="margin">
                  <wp:align>right</wp:align>
                </wp:positionH>
                <wp:positionV relativeFrom="paragraph">
                  <wp:posOffset>747941</wp:posOffset>
                </wp:positionV>
                <wp:extent cx="5924550" cy="1457325"/>
                <wp:effectExtent l="0" t="0" r="19050" b="28575"/>
                <wp:wrapTopAndBottom/>
                <wp:docPr id="31" name="Group 30"/>
                <wp:cNvGraphicFramePr/>
                <a:graphic xmlns:a="http://schemas.openxmlformats.org/drawingml/2006/main">
                  <a:graphicData uri="http://schemas.microsoft.com/office/word/2010/wordprocessingGroup">
                    <wpg:wgp>
                      <wpg:cNvGrpSpPr/>
                      <wpg:grpSpPr>
                        <a:xfrm>
                          <a:off x="0" y="0"/>
                          <a:ext cx="5924550" cy="1457325"/>
                          <a:chOff x="0" y="0"/>
                          <a:chExt cx="8740541" cy="2195789"/>
                        </a:xfrm>
                      </wpg:grpSpPr>
                      <wps:wsp>
                        <wps:cNvPr id="2" name="Rectangle 2"/>
                        <wps:cNvSpPr/>
                        <wps:spPr>
                          <a:xfrm>
                            <a:off x="5901685" y="1"/>
                            <a:ext cx="2838856" cy="21957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Rectangle 3"/>
                        <wps:cNvSpPr/>
                        <wps:spPr>
                          <a:xfrm>
                            <a:off x="2950842" y="0"/>
                            <a:ext cx="2846232" cy="21957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4"/>
                        <wps:cNvSpPr/>
                        <wps:spPr>
                          <a:xfrm>
                            <a:off x="0" y="0"/>
                            <a:ext cx="2846231" cy="21957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Flowchart: Magnetic Disk 5"/>
                        <wps:cNvSpPr/>
                        <wps:spPr>
                          <a:xfrm>
                            <a:off x="3806325" y="889797"/>
                            <a:ext cx="1150405" cy="1225581"/>
                          </a:xfrm>
                          <a:prstGeom prst="flowChartMagneticDisk">
                            <a:avLst/>
                          </a:prstGeom>
                        </wps:spPr>
                        <wps:style>
                          <a:lnRef idx="3">
                            <a:schemeClr val="lt1"/>
                          </a:lnRef>
                          <a:fillRef idx="1">
                            <a:schemeClr val="dk1"/>
                          </a:fillRef>
                          <a:effectRef idx="1">
                            <a:schemeClr val="dk1"/>
                          </a:effectRef>
                          <a:fontRef idx="minor">
                            <a:schemeClr val="lt1"/>
                          </a:fontRef>
                        </wps:style>
                        <wps:txbx>
                          <w:txbxContent>
                            <w:p w14:paraId="28CE5DAF" w14:textId="77777777" w:rsidR="00464B6B" w:rsidRPr="00F7245C" w:rsidRDefault="00464B6B" w:rsidP="009F6122">
                              <w:pPr>
                                <w:pStyle w:val="NormalWeb"/>
                                <w:spacing w:before="0" w:beforeAutospacing="0" w:after="0" w:afterAutospacing="0"/>
                                <w:jc w:val="center"/>
                                <w:rPr>
                                  <w:sz w:val="18"/>
                                  <w:szCs w:val="18"/>
                                </w:rPr>
                              </w:pPr>
                              <w:r w:rsidRPr="00F7245C">
                                <w:rPr>
                                  <w:rFonts w:asciiTheme="minorHAnsi" w:hAnsi="Century Gothic" w:cstheme="minorBidi"/>
                                  <w:color w:val="FFFFFF" w:themeColor="light1"/>
                                  <w:kern w:val="24"/>
                                  <w:sz w:val="18"/>
                                  <w:szCs w:val="18"/>
                                </w:rPr>
                                <w:t>Shared</w:t>
                              </w:r>
                              <w:r w:rsidRPr="00F7245C">
                                <w:rPr>
                                  <w:rFonts w:asciiTheme="minorHAnsi" w:hAnsi="Century Gothic" w:cstheme="minorBidi"/>
                                  <w:color w:val="FFFFFF" w:themeColor="light1"/>
                                  <w:kern w:val="24"/>
                                  <w:sz w:val="18"/>
                                  <w:szCs w:val="18"/>
                                </w:rPr>
                                <w:br/>
                                <w:t>Storage</w:t>
                              </w:r>
                            </w:p>
                          </w:txbxContent>
                        </wps:txbx>
                        <wps:bodyPr rtlCol="0" anchor="ctr"/>
                      </wps:wsp>
                      <wps:wsp>
                        <wps:cNvPr id="6" name="Flowchart: Magnetic Disk 6"/>
                        <wps:cNvSpPr/>
                        <wps:spPr>
                          <a:xfrm>
                            <a:off x="7430245" y="961555"/>
                            <a:ext cx="1150405" cy="1193581"/>
                          </a:xfrm>
                          <a:prstGeom prst="flowChartMagneticDisk">
                            <a:avLst/>
                          </a:prstGeom>
                        </wps:spPr>
                        <wps:style>
                          <a:lnRef idx="3">
                            <a:schemeClr val="lt1"/>
                          </a:lnRef>
                          <a:fillRef idx="1">
                            <a:schemeClr val="dk1"/>
                          </a:fillRef>
                          <a:effectRef idx="1">
                            <a:schemeClr val="dk1"/>
                          </a:effectRef>
                          <a:fontRef idx="minor">
                            <a:schemeClr val="lt1"/>
                          </a:fontRef>
                        </wps:style>
                        <wps:txbx>
                          <w:txbxContent>
                            <w:p w14:paraId="0FECDBE4" w14:textId="77777777" w:rsidR="00464B6B" w:rsidRPr="00F7245C" w:rsidRDefault="00464B6B" w:rsidP="009F6122">
                              <w:pPr>
                                <w:pStyle w:val="NormalWeb"/>
                                <w:spacing w:before="0" w:beforeAutospacing="0" w:after="0" w:afterAutospacing="0"/>
                                <w:jc w:val="center"/>
                                <w:rPr>
                                  <w:sz w:val="18"/>
                                  <w:szCs w:val="18"/>
                                </w:rPr>
                              </w:pPr>
                              <w:r w:rsidRPr="00F7245C">
                                <w:rPr>
                                  <w:rFonts w:asciiTheme="minorHAnsi" w:hAnsi="Century Gothic" w:cstheme="minorBidi"/>
                                  <w:color w:val="FFFFFF" w:themeColor="light1"/>
                                  <w:kern w:val="24"/>
                                  <w:sz w:val="18"/>
                                  <w:szCs w:val="18"/>
                                </w:rPr>
                                <w:t>Storage</w:t>
                              </w:r>
                              <w:r w:rsidRPr="00F7245C">
                                <w:rPr>
                                  <w:rFonts w:asciiTheme="minorHAnsi" w:hAnsi="Century Gothic" w:cstheme="minorBidi"/>
                                  <w:color w:val="FFFFFF" w:themeColor="light1"/>
                                  <w:kern w:val="24"/>
                                  <w:sz w:val="18"/>
                                  <w:szCs w:val="18"/>
                                </w:rPr>
                                <w:br/>
                                <w:t>Replica</w:t>
                              </w:r>
                            </w:p>
                          </w:txbxContent>
                        </wps:txbx>
                        <wps:bodyPr rtlCol="0" anchor="ctr"/>
                      </wps:wsp>
                      <wps:wsp>
                        <wps:cNvPr id="7" name="Flowchart: Magnetic Disk 7"/>
                        <wps:cNvSpPr/>
                        <wps:spPr>
                          <a:xfrm>
                            <a:off x="6094451" y="947203"/>
                            <a:ext cx="1150405" cy="1197252"/>
                          </a:xfrm>
                          <a:prstGeom prst="flowChartMagneticDisk">
                            <a:avLst/>
                          </a:prstGeom>
                        </wps:spPr>
                        <wps:style>
                          <a:lnRef idx="3">
                            <a:schemeClr val="lt1"/>
                          </a:lnRef>
                          <a:fillRef idx="1">
                            <a:schemeClr val="dk1"/>
                          </a:fillRef>
                          <a:effectRef idx="1">
                            <a:schemeClr val="dk1"/>
                          </a:effectRef>
                          <a:fontRef idx="minor">
                            <a:schemeClr val="lt1"/>
                          </a:fontRef>
                        </wps:style>
                        <wps:txbx>
                          <w:txbxContent>
                            <w:p w14:paraId="0CBC8117" w14:textId="77777777" w:rsidR="00464B6B" w:rsidRPr="00F7245C" w:rsidRDefault="00464B6B" w:rsidP="009F6122">
                              <w:pPr>
                                <w:pStyle w:val="NormalWeb"/>
                                <w:spacing w:before="0" w:beforeAutospacing="0" w:after="0" w:afterAutospacing="0"/>
                                <w:jc w:val="center"/>
                                <w:rPr>
                                  <w:sz w:val="18"/>
                                  <w:szCs w:val="18"/>
                                </w:rPr>
                              </w:pPr>
                              <w:r w:rsidRPr="00F7245C">
                                <w:rPr>
                                  <w:rFonts w:asciiTheme="minorHAnsi" w:hAnsi="Century Gothic" w:cstheme="minorBidi"/>
                                  <w:color w:val="FFFFFF" w:themeColor="light1"/>
                                  <w:kern w:val="24"/>
                                  <w:sz w:val="18"/>
                                  <w:szCs w:val="18"/>
                                </w:rPr>
                                <w:t>Storage</w:t>
                              </w:r>
                            </w:p>
                            <w:p w14:paraId="36B0F8DE" w14:textId="77777777" w:rsidR="00464B6B" w:rsidRPr="00F7245C" w:rsidRDefault="00464B6B" w:rsidP="009F6122">
                              <w:pPr>
                                <w:pStyle w:val="NormalWeb"/>
                                <w:spacing w:before="0" w:beforeAutospacing="0" w:after="0" w:afterAutospacing="0"/>
                                <w:jc w:val="center"/>
                                <w:rPr>
                                  <w:sz w:val="18"/>
                                  <w:szCs w:val="18"/>
                                </w:rPr>
                              </w:pPr>
                              <w:r w:rsidRPr="00F7245C">
                                <w:rPr>
                                  <w:rFonts w:asciiTheme="minorHAnsi" w:hAnsi="Century Gothic" w:cstheme="minorBidi"/>
                                  <w:color w:val="FFFFFF" w:themeColor="light1"/>
                                  <w:kern w:val="24"/>
                                  <w:sz w:val="18"/>
                                  <w:szCs w:val="18"/>
                                </w:rPr>
                                <w:t>Replica</w:t>
                              </w:r>
                            </w:p>
                          </w:txbxContent>
                        </wps:txbx>
                        <wps:bodyPr rtlCol="0" anchor="ctr"/>
                      </wps:wsp>
                      <wps:wsp>
                        <wps:cNvPr id="13" name="Straight Connector 13"/>
                        <wps:cNvCnPr>
                          <a:stCxn id="11" idx="3"/>
                          <a:endCxn id="12" idx="1"/>
                        </wps:cNvCnPr>
                        <wps:spPr>
                          <a:xfrm flipV="1">
                            <a:off x="1142565" y="389308"/>
                            <a:ext cx="391144" cy="3783"/>
                          </a:xfrm>
                          <a:prstGeom prst="line">
                            <a:avLst/>
                          </a:prstGeom>
                          <a:ln w="88900"/>
                        </wps:spPr>
                        <wps:style>
                          <a:lnRef idx="3">
                            <a:schemeClr val="accent6"/>
                          </a:lnRef>
                          <a:fillRef idx="0">
                            <a:schemeClr val="accent6"/>
                          </a:fillRef>
                          <a:effectRef idx="2">
                            <a:schemeClr val="accent6"/>
                          </a:effectRef>
                          <a:fontRef idx="minor">
                            <a:schemeClr val="tx1"/>
                          </a:fontRef>
                        </wps:style>
                        <wps:bodyPr/>
                      </wps:wsp>
                      <wps:wsp>
                        <wps:cNvPr id="14" name="Straight Connector 14"/>
                        <wps:cNvCnPr>
                          <a:stCxn id="20" idx="2"/>
                        </wps:cNvCnPr>
                        <wps:spPr>
                          <a:xfrm>
                            <a:off x="3618472" y="638448"/>
                            <a:ext cx="807383" cy="466622"/>
                          </a:xfrm>
                          <a:prstGeom prst="line">
                            <a:avLst/>
                          </a:prstGeom>
                          <a:ln w="88900">
                            <a:solidFill>
                              <a:schemeClr val="accent5"/>
                            </a:solidFill>
                          </a:ln>
                        </wps:spPr>
                        <wps:style>
                          <a:lnRef idx="3">
                            <a:schemeClr val="accent6"/>
                          </a:lnRef>
                          <a:fillRef idx="0">
                            <a:schemeClr val="accent6"/>
                          </a:fillRef>
                          <a:effectRef idx="2">
                            <a:schemeClr val="accent6"/>
                          </a:effectRef>
                          <a:fontRef idx="minor">
                            <a:schemeClr val="tx1"/>
                          </a:fontRef>
                        </wps:style>
                        <wps:bodyPr/>
                      </wps:wsp>
                      <wps:wsp>
                        <wps:cNvPr id="15" name="Straight Connector 15"/>
                        <wps:cNvCnPr>
                          <a:stCxn id="8" idx="2"/>
                        </wps:cNvCnPr>
                        <wps:spPr>
                          <a:xfrm flipH="1">
                            <a:off x="4440532" y="634666"/>
                            <a:ext cx="625016" cy="470404"/>
                          </a:xfrm>
                          <a:prstGeom prst="line">
                            <a:avLst/>
                          </a:prstGeom>
                          <a:ln w="88900">
                            <a:solidFill>
                              <a:schemeClr val="accent5"/>
                            </a:solidFill>
                          </a:ln>
                        </wps:spPr>
                        <wps:style>
                          <a:lnRef idx="3">
                            <a:schemeClr val="accent6"/>
                          </a:lnRef>
                          <a:fillRef idx="0">
                            <a:schemeClr val="accent6"/>
                          </a:fillRef>
                          <a:effectRef idx="2">
                            <a:schemeClr val="accent6"/>
                          </a:effectRef>
                          <a:fontRef idx="minor">
                            <a:schemeClr val="tx1"/>
                          </a:fontRef>
                        </wps:style>
                        <wps:bodyPr/>
                      </wps:wsp>
                      <wps:wsp>
                        <wps:cNvPr id="16" name="Straight Connector 16"/>
                        <wps:cNvCnPr>
                          <a:stCxn id="12" idx="1"/>
                          <a:endCxn id="11" idx="3"/>
                        </wps:cNvCnPr>
                        <wps:spPr>
                          <a:xfrm flipH="1">
                            <a:off x="1142565" y="389308"/>
                            <a:ext cx="391144" cy="3783"/>
                          </a:xfrm>
                          <a:prstGeom prst="line">
                            <a:avLst/>
                          </a:prstGeom>
                          <a:ln w="88900">
                            <a:solidFill>
                              <a:schemeClr val="accent5"/>
                            </a:solidFill>
                          </a:ln>
                        </wps:spPr>
                        <wps:style>
                          <a:lnRef idx="3">
                            <a:schemeClr val="accent6"/>
                          </a:lnRef>
                          <a:fillRef idx="0">
                            <a:schemeClr val="accent6"/>
                          </a:fillRef>
                          <a:effectRef idx="2">
                            <a:schemeClr val="accent6"/>
                          </a:effectRef>
                          <a:fontRef idx="minor">
                            <a:schemeClr val="tx1"/>
                          </a:fontRef>
                        </wps:style>
                        <wps:bodyPr/>
                      </wps:wsp>
                      <wps:wsp>
                        <wps:cNvPr id="17" name="Straight Connector 17"/>
                        <wps:cNvCnPr>
                          <a:stCxn id="10" idx="2"/>
                        </wps:cNvCnPr>
                        <wps:spPr>
                          <a:xfrm flipH="1">
                            <a:off x="8005451" y="674689"/>
                            <a:ext cx="9681" cy="487787"/>
                          </a:xfrm>
                          <a:prstGeom prst="line">
                            <a:avLst/>
                          </a:prstGeom>
                          <a:ln w="88900">
                            <a:solidFill>
                              <a:schemeClr val="accent5"/>
                            </a:solidFill>
                          </a:ln>
                        </wps:spPr>
                        <wps:style>
                          <a:lnRef idx="3">
                            <a:schemeClr val="accent6"/>
                          </a:lnRef>
                          <a:fillRef idx="0">
                            <a:schemeClr val="accent6"/>
                          </a:fillRef>
                          <a:effectRef idx="2">
                            <a:schemeClr val="accent6"/>
                          </a:effectRef>
                          <a:fontRef idx="minor">
                            <a:schemeClr val="tx1"/>
                          </a:fontRef>
                        </wps:style>
                        <wps:bodyPr/>
                      </wps:wsp>
                      <wps:wsp>
                        <wps:cNvPr id="12" name="TextBox 12"/>
                        <wps:cNvSpPr txBox="1"/>
                        <wps:spPr>
                          <a:xfrm>
                            <a:off x="1533709" y="120702"/>
                            <a:ext cx="1122177" cy="537209"/>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3E482840"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Replica</w:t>
                              </w:r>
                            </w:p>
                            <w:p w14:paraId="713D03A7" w14:textId="77777777" w:rsidR="00464B6B" w:rsidRPr="00F7245C" w:rsidRDefault="00464B6B" w:rsidP="009F6122">
                              <w:pPr>
                                <w:pStyle w:val="NormalWeb"/>
                                <w:spacing w:before="0" w:beforeAutospacing="0" w:after="0" w:afterAutospacing="0"/>
                                <w:rPr>
                                  <w:sz w:val="18"/>
                                  <w:szCs w:val="18"/>
                                </w:rPr>
                              </w:pPr>
                              <w:proofErr w:type="gramStart"/>
                              <w:r w:rsidRPr="00F7245C">
                                <w:rPr>
                                  <w:rFonts w:asciiTheme="minorHAnsi" w:hAnsi="Century Gothic" w:cstheme="minorBidi"/>
                                  <w:color w:val="FFFFFF" w:themeColor="light1"/>
                                  <w:kern w:val="24"/>
                                  <w:sz w:val="18"/>
                                  <w:szCs w:val="18"/>
                                </w:rPr>
                                <w:t>in</w:t>
                              </w:r>
                              <w:proofErr w:type="gramEnd"/>
                              <w:r w:rsidRPr="00F7245C">
                                <w:rPr>
                                  <w:rFonts w:asciiTheme="minorHAnsi" w:hAnsi="Century Gothic" w:cstheme="minorBidi"/>
                                  <w:color w:val="FFFFFF" w:themeColor="light1"/>
                                  <w:kern w:val="24"/>
                                  <w:sz w:val="18"/>
                                  <w:szCs w:val="18"/>
                                </w:rPr>
                                <w:t xml:space="preserve"> RAM</w:t>
                              </w:r>
                            </w:p>
                          </w:txbxContent>
                        </wps:txbx>
                        <wps:bodyPr wrap="square" rtlCol="0">
                          <a:noAutofit/>
                        </wps:bodyPr>
                      </wps:wsp>
                      <wps:wsp>
                        <wps:cNvPr id="18" name="Straight Connector 18"/>
                        <wps:cNvCnPr>
                          <a:endCxn id="9" idx="2"/>
                        </wps:cNvCnPr>
                        <wps:spPr>
                          <a:xfrm flipV="1">
                            <a:off x="6625906" y="674689"/>
                            <a:ext cx="3718" cy="487787"/>
                          </a:xfrm>
                          <a:prstGeom prst="line">
                            <a:avLst/>
                          </a:prstGeom>
                          <a:ln w="88900">
                            <a:solidFill>
                              <a:schemeClr val="accent5"/>
                            </a:solidFill>
                          </a:ln>
                        </wps:spPr>
                        <wps:style>
                          <a:lnRef idx="3">
                            <a:schemeClr val="accent6"/>
                          </a:lnRef>
                          <a:fillRef idx="0">
                            <a:schemeClr val="accent6"/>
                          </a:fillRef>
                          <a:effectRef idx="2">
                            <a:schemeClr val="accent6"/>
                          </a:effectRef>
                          <a:fontRef idx="minor">
                            <a:schemeClr val="tx1"/>
                          </a:fontRef>
                        </wps:style>
                        <wps:bodyPr/>
                      </wps:wsp>
                      <wps:wsp>
                        <wps:cNvPr id="19" name="Straight Connector 19"/>
                        <wps:cNvCnPr/>
                        <wps:spPr>
                          <a:xfrm flipH="1" flipV="1">
                            <a:off x="6635590" y="936523"/>
                            <a:ext cx="1379542" cy="10680"/>
                          </a:xfrm>
                          <a:prstGeom prst="line">
                            <a:avLst/>
                          </a:prstGeom>
                          <a:ln w="88900">
                            <a:solidFill>
                              <a:schemeClr val="accent5"/>
                            </a:solidFill>
                          </a:ln>
                        </wps:spPr>
                        <wps:style>
                          <a:lnRef idx="3">
                            <a:schemeClr val="accent6"/>
                          </a:lnRef>
                          <a:fillRef idx="0">
                            <a:schemeClr val="accent6"/>
                          </a:fillRef>
                          <a:effectRef idx="2">
                            <a:schemeClr val="accent6"/>
                          </a:effectRef>
                          <a:fontRef idx="minor">
                            <a:schemeClr val="tx1"/>
                          </a:fontRef>
                        </wps:style>
                        <wps:bodyPr/>
                      </wps:wsp>
                      <wps:wsp>
                        <wps:cNvPr id="20" name="TextBox 7"/>
                        <wps:cNvSpPr txBox="1"/>
                        <wps:spPr>
                          <a:xfrm>
                            <a:off x="3049353" y="101238"/>
                            <a:ext cx="1138238" cy="537209"/>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4CC206CB"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Replica</w:t>
                              </w:r>
                            </w:p>
                            <w:p w14:paraId="4A8B6D97" w14:textId="77777777" w:rsidR="00464B6B" w:rsidRPr="00F7245C" w:rsidRDefault="00464B6B" w:rsidP="009F6122">
                              <w:pPr>
                                <w:pStyle w:val="NormalWeb"/>
                                <w:spacing w:before="0" w:beforeAutospacing="0" w:after="0" w:afterAutospacing="0"/>
                                <w:rPr>
                                  <w:sz w:val="18"/>
                                  <w:szCs w:val="18"/>
                                </w:rPr>
                              </w:pPr>
                              <w:proofErr w:type="gramStart"/>
                              <w:r w:rsidRPr="00F7245C">
                                <w:rPr>
                                  <w:rFonts w:asciiTheme="minorHAnsi" w:hAnsi="Century Gothic" w:cstheme="minorBidi"/>
                                  <w:color w:val="FFFFFF" w:themeColor="light1"/>
                                  <w:kern w:val="24"/>
                                  <w:sz w:val="18"/>
                                  <w:szCs w:val="18"/>
                                </w:rPr>
                                <w:t>in</w:t>
                              </w:r>
                              <w:proofErr w:type="gramEnd"/>
                              <w:r w:rsidRPr="00F7245C">
                                <w:rPr>
                                  <w:rFonts w:asciiTheme="minorHAnsi" w:hAnsi="Century Gothic" w:cstheme="minorBidi"/>
                                  <w:color w:val="FFFFFF" w:themeColor="light1"/>
                                  <w:kern w:val="24"/>
                                  <w:sz w:val="18"/>
                                  <w:szCs w:val="18"/>
                                </w:rPr>
                                <w:t xml:space="preserve"> RAM</w:t>
                              </w:r>
                            </w:p>
                          </w:txbxContent>
                        </wps:txbx>
                        <wps:bodyPr wrap="square" rtlCol="0">
                          <a:noAutofit/>
                        </wps:bodyPr>
                      </wps:wsp>
                      <wps:wsp>
                        <wps:cNvPr id="11" name="TextBox 11"/>
                        <wps:cNvSpPr txBox="1"/>
                        <wps:spPr>
                          <a:xfrm>
                            <a:off x="98366" y="124486"/>
                            <a:ext cx="1044199" cy="537209"/>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61F81D82"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Replica</w:t>
                              </w:r>
                            </w:p>
                            <w:p w14:paraId="0690F466" w14:textId="77777777" w:rsidR="00464B6B" w:rsidRPr="00F7245C" w:rsidRDefault="00464B6B" w:rsidP="009F6122">
                              <w:pPr>
                                <w:pStyle w:val="NormalWeb"/>
                                <w:spacing w:before="0" w:beforeAutospacing="0" w:after="0" w:afterAutospacing="0"/>
                                <w:rPr>
                                  <w:sz w:val="18"/>
                                  <w:szCs w:val="18"/>
                                </w:rPr>
                              </w:pPr>
                              <w:proofErr w:type="gramStart"/>
                              <w:r w:rsidRPr="00F7245C">
                                <w:rPr>
                                  <w:rFonts w:asciiTheme="minorHAnsi" w:hAnsi="Century Gothic" w:cstheme="minorBidi"/>
                                  <w:color w:val="FFFFFF" w:themeColor="light1"/>
                                  <w:kern w:val="24"/>
                                  <w:sz w:val="18"/>
                                  <w:szCs w:val="18"/>
                                </w:rPr>
                                <w:t>in</w:t>
                              </w:r>
                              <w:proofErr w:type="gramEnd"/>
                              <w:r w:rsidRPr="00F7245C">
                                <w:rPr>
                                  <w:rFonts w:asciiTheme="minorHAnsi" w:hAnsi="Century Gothic" w:cstheme="minorBidi"/>
                                  <w:color w:val="FFFFFF" w:themeColor="light1"/>
                                  <w:kern w:val="24"/>
                                  <w:sz w:val="18"/>
                                  <w:szCs w:val="18"/>
                                </w:rPr>
                                <w:t xml:space="preserve"> RAM</w:t>
                              </w:r>
                            </w:p>
                          </w:txbxContent>
                        </wps:txbx>
                        <wps:bodyPr wrap="square" rtlCol="0">
                          <a:noAutofit/>
                        </wps:bodyPr>
                      </wps:wsp>
                      <wps:wsp>
                        <wps:cNvPr id="9" name="TextBox 9"/>
                        <wps:cNvSpPr txBox="1"/>
                        <wps:spPr>
                          <a:xfrm>
                            <a:off x="6014392" y="137480"/>
                            <a:ext cx="1230462" cy="537209"/>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01FC9D50"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Replica</w:t>
                              </w:r>
                            </w:p>
                            <w:p w14:paraId="532BB8A3" w14:textId="77777777" w:rsidR="00464B6B" w:rsidRPr="00F7245C" w:rsidRDefault="00464B6B" w:rsidP="009F6122">
                              <w:pPr>
                                <w:pStyle w:val="NormalWeb"/>
                                <w:spacing w:before="0" w:beforeAutospacing="0" w:after="0" w:afterAutospacing="0"/>
                                <w:rPr>
                                  <w:sz w:val="18"/>
                                  <w:szCs w:val="18"/>
                                </w:rPr>
                              </w:pPr>
                              <w:proofErr w:type="gramStart"/>
                              <w:r w:rsidRPr="00F7245C">
                                <w:rPr>
                                  <w:rFonts w:asciiTheme="minorHAnsi" w:hAnsi="Century Gothic" w:cstheme="minorBidi"/>
                                  <w:color w:val="FFFFFF" w:themeColor="light1"/>
                                  <w:kern w:val="24"/>
                                  <w:sz w:val="18"/>
                                  <w:szCs w:val="18"/>
                                </w:rPr>
                                <w:t>in</w:t>
                              </w:r>
                              <w:proofErr w:type="gramEnd"/>
                              <w:r w:rsidRPr="00F7245C">
                                <w:rPr>
                                  <w:rFonts w:asciiTheme="minorHAnsi" w:hAnsi="Century Gothic" w:cstheme="minorBidi"/>
                                  <w:color w:val="FFFFFF" w:themeColor="light1"/>
                                  <w:kern w:val="24"/>
                                  <w:sz w:val="18"/>
                                  <w:szCs w:val="18"/>
                                </w:rPr>
                                <w:t xml:space="preserve"> RAM</w:t>
                              </w:r>
                            </w:p>
                          </w:txbxContent>
                        </wps:txbx>
                        <wps:bodyPr wrap="square" rtlCol="0">
                          <a:noAutofit/>
                        </wps:bodyPr>
                      </wps:wsp>
                      <wps:wsp>
                        <wps:cNvPr id="10" name="TextBox 10"/>
                        <wps:cNvSpPr txBox="1"/>
                        <wps:spPr>
                          <a:xfrm>
                            <a:off x="7430245" y="137480"/>
                            <a:ext cx="1169772" cy="537209"/>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4F57365C"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Replica</w:t>
                              </w:r>
                            </w:p>
                            <w:p w14:paraId="5FCD3C8A" w14:textId="77777777" w:rsidR="00464B6B" w:rsidRPr="00F7245C" w:rsidRDefault="00464B6B" w:rsidP="009F6122">
                              <w:pPr>
                                <w:pStyle w:val="NormalWeb"/>
                                <w:spacing w:before="0" w:beforeAutospacing="0" w:after="0" w:afterAutospacing="0"/>
                                <w:rPr>
                                  <w:sz w:val="18"/>
                                  <w:szCs w:val="18"/>
                                </w:rPr>
                              </w:pPr>
                              <w:proofErr w:type="gramStart"/>
                              <w:r w:rsidRPr="00F7245C">
                                <w:rPr>
                                  <w:rFonts w:asciiTheme="minorHAnsi" w:hAnsi="Century Gothic" w:cstheme="minorBidi"/>
                                  <w:color w:val="FFFFFF" w:themeColor="light1"/>
                                  <w:kern w:val="24"/>
                                  <w:sz w:val="18"/>
                                  <w:szCs w:val="18"/>
                                </w:rPr>
                                <w:t>in</w:t>
                              </w:r>
                              <w:proofErr w:type="gramEnd"/>
                              <w:r w:rsidRPr="00F7245C">
                                <w:rPr>
                                  <w:rFonts w:asciiTheme="minorHAnsi" w:hAnsi="Century Gothic" w:cstheme="minorBidi"/>
                                  <w:color w:val="FFFFFF" w:themeColor="light1"/>
                                  <w:kern w:val="24"/>
                                  <w:sz w:val="18"/>
                                  <w:szCs w:val="18"/>
                                </w:rPr>
                                <w:t xml:space="preserve"> RAM</w:t>
                              </w:r>
                            </w:p>
                          </w:txbxContent>
                        </wps:txbx>
                        <wps:bodyPr wrap="square" rtlCol="0">
                          <a:noAutofit/>
                        </wps:bodyPr>
                      </wps:wsp>
                      <wps:wsp>
                        <wps:cNvPr id="8" name="TextBox 8"/>
                        <wps:cNvSpPr txBox="1"/>
                        <wps:spPr>
                          <a:xfrm>
                            <a:off x="4425856" y="97457"/>
                            <a:ext cx="1279383" cy="537209"/>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5F986128"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Replica</w:t>
                              </w:r>
                            </w:p>
                            <w:p w14:paraId="73D4325D" w14:textId="77777777" w:rsidR="00464B6B" w:rsidRPr="00F7245C" w:rsidRDefault="00464B6B" w:rsidP="009F6122">
                              <w:pPr>
                                <w:pStyle w:val="NormalWeb"/>
                                <w:spacing w:before="0" w:beforeAutospacing="0" w:after="0" w:afterAutospacing="0"/>
                                <w:rPr>
                                  <w:sz w:val="18"/>
                                  <w:szCs w:val="18"/>
                                </w:rPr>
                              </w:pPr>
                              <w:proofErr w:type="gramStart"/>
                              <w:r w:rsidRPr="00F7245C">
                                <w:rPr>
                                  <w:rFonts w:asciiTheme="minorHAnsi" w:hAnsi="Century Gothic" w:cstheme="minorBidi"/>
                                  <w:color w:val="FFFFFF" w:themeColor="light1"/>
                                  <w:kern w:val="24"/>
                                  <w:sz w:val="18"/>
                                  <w:szCs w:val="18"/>
                                </w:rPr>
                                <w:t>in</w:t>
                              </w:r>
                              <w:proofErr w:type="gramEnd"/>
                              <w:r w:rsidRPr="00F7245C">
                                <w:rPr>
                                  <w:rFonts w:asciiTheme="minorHAnsi" w:hAnsi="Century Gothic" w:cstheme="minorBidi"/>
                                  <w:color w:val="FFFFFF" w:themeColor="light1"/>
                                  <w:kern w:val="24"/>
                                  <w:sz w:val="18"/>
                                  <w:szCs w:val="18"/>
                                </w:rPr>
                                <w:t xml:space="preserve"> RAM</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5C738B39" id="Group 30" o:spid="_x0000_s1034" style="position:absolute;margin-left:415.3pt;margin-top:58.9pt;width:466.5pt;height:114.75pt;z-index:251664384;mso-position-horizontal:right;mso-position-horizontal-relative:margin;mso-width-relative:margin;mso-height-relative:margin" coordsize="87405,21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">
                <v:rect id="Rectangle 2" o:spid="_x0000_s1035" style="position:absolute;left:59016;width:28389;height:21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aAPMMA&#10;AADaAAAADwAAAGRycy9kb3ducmV2LnhtbESPQWsCMRSE7wX/Q3iCt5pV0NqtUcSyVIsXtXh+3Tx3&#10;Fzcv2yTV9d8bQfA4zMw3zHTemlqcyfnKsoJBPwFBnFtdcaHgZ5+9TkD4gKyxtkwKruRhPuu8TDHV&#10;9sJbOu9CISKEfYoKyhCaVEqfl2TQ921DHL2jdQZDlK6Q2uElwk0th0kylgYrjgslNrQsKT/t/o2C&#10;kfn+yn7f9WT95jabxefhLzvsUalet118gAjUhmf40V5pBUO4X4k3QM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aAPMMAAADaAAAADwAAAAAAAAAAAAAAAACYAgAAZHJzL2Rv&#10;d25yZXYueG1sUEsFBgAAAAAEAAQA9QAAAIgDAAAAAA==&#10;" fillcolor="white [3212]" strokecolor="#570a09 [1604]" strokeweight="1.5pt">
                  <v:stroke endcap="round"/>
                </v:rect>
                <v:rect id="Rectangle 3" o:spid="_x0000_s1036" style="position:absolute;left:29508;width:28462;height:21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olp8MA&#10;AADaAAAADwAAAGRycy9kb3ducmV2LnhtbESPQWsCMRSE74L/IbyCN822otWtUaRlqYqXavH83Lzu&#10;Lm5etkmq6783gtDjMDPfMLNFa2pxJucrywqeBwkI4tzqigsF3/usPwHhA7LG2jIpuJKHxbzbmWGq&#10;7YW/6LwLhYgQ9ikqKENoUil9XpJBP7ANcfR+rDMYonSF1A4vEW5q+ZIkY2mw4rhQYkPvJeWn3Z9R&#10;MDKbz+w41ZP1q9tulx+H3+ywR6V6T+3yDUSgNvyHH+2VVjCE+5V4A+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olp8MAAADaAAAADwAAAAAAAAAAAAAAAACYAgAAZHJzL2Rv&#10;d25yZXYueG1sUEsFBgAAAAAEAAQA9QAAAIgDAAAAAA==&#10;" fillcolor="white [3212]" strokecolor="#570a09 [1604]" strokeweight="1.5pt">
                  <v:stroke endcap="round"/>
                </v:rect>
                <v:rect id="Rectangle 4" o:spid="_x0000_s1037" style="position:absolute;width:28462;height:21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O908MA&#10;AADaAAAADwAAAGRycy9kb3ducmV2LnhtbESPQWsCMRSE74L/IbyCN822qNWtUaRlqYqXavH83Lzu&#10;Lm5etkmq6783gtDjMDPfMLNFa2pxJucrywqeBwkI4tzqigsF3/usPwHhA7LG2jIpuJKHxbzbmWGq&#10;7YW/6LwLhYgQ9ikqKENoUil9XpJBP7ANcfR+rDMYonSF1A4vEW5q+ZIkY2mw4rhQYkPvJeWn3Z9R&#10;MDKbz+w41ZP1q9tulx+H3+ywR6V6T+3yDUSgNvyHH+2VVjCE+5V4A+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O908MAAADaAAAADwAAAAAAAAAAAAAAAACYAgAAZHJzL2Rv&#10;d25yZXYueG1sUEsFBgAAAAAEAAQA9QAAAIgDAAAAAA==&#10;" fillcolor="white [3212]" strokecolor="#570a09 [1604]" strokeweight="1.5pt">
                  <v:stroke endcap="round"/>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 o:spid="_x0000_s1038" type="#_x0000_t132" style="position:absolute;left:38063;top:8897;width:11504;height:12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6utcMA&#10;AADaAAAADwAAAGRycy9kb3ducmV2LnhtbESPzWrDMBCE74G+g9hCb4ncQhPjRDGhYJpLaf4OPW6t&#10;jW1irYSlxurbV4VAjsPMfMOsymh6caXBd5YVPM8yEMS11R03Ck7HapqD8AFZY2+ZFPySh3L9MFlh&#10;oe3Ie7oeQiMShH2BCtoQXCGlr1sy6GfWESfvbAeDIcmhkXrAMcFNL1+ybC4NdpwWWnT01lJ9OfwY&#10;BU23q+K83n7t3Gcevxcf+ejevVJPj3GzBBEohnv41t5qBa/wfyXd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6utcMAAADaAAAADwAAAAAAAAAAAAAAAACYAgAAZHJzL2Rv&#10;d25yZXYueG1sUEsFBgAAAAAEAAQA9QAAAIgDAAAAAA==&#10;" fillcolor="black [3200]" strokecolor="white [3201]" strokeweight="2.25pt">
                  <v:stroke endcap="round"/>
                  <v:textbox>
                    <w:txbxContent>
                      <w:p w14:paraId="28CE5DAF" w14:textId="77777777" w:rsidR="00464B6B" w:rsidRPr="00F7245C" w:rsidRDefault="00464B6B" w:rsidP="009F6122">
                        <w:pPr>
                          <w:pStyle w:val="NormalWeb"/>
                          <w:spacing w:before="0" w:beforeAutospacing="0" w:after="0" w:afterAutospacing="0"/>
                          <w:jc w:val="center"/>
                          <w:rPr>
                            <w:sz w:val="18"/>
                            <w:szCs w:val="18"/>
                          </w:rPr>
                        </w:pPr>
                        <w:r w:rsidRPr="00F7245C">
                          <w:rPr>
                            <w:rFonts w:asciiTheme="minorHAnsi" w:hAnsi="Century Gothic" w:cstheme="minorBidi"/>
                            <w:color w:val="FFFFFF" w:themeColor="light1"/>
                            <w:kern w:val="24"/>
                            <w:sz w:val="18"/>
                            <w:szCs w:val="18"/>
                          </w:rPr>
                          <w:t>Shared</w:t>
                        </w:r>
                        <w:r w:rsidRPr="00F7245C">
                          <w:rPr>
                            <w:rFonts w:asciiTheme="minorHAnsi" w:hAnsi="Century Gothic" w:cstheme="minorBidi"/>
                            <w:color w:val="FFFFFF" w:themeColor="light1"/>
                            <w:kern w:val="24"/>
                            <w:sz w:val="18"/>
                            <w:szCs w:val="18"/>
                          </w:rPr>
                          <w:br/>
                          <w:t>Storage</w:t>
                        </w:r>
                      </w:p>
                    </w:txbxContent>
                  </v:textbox>
                </v:shape>
                <v:shape id="Flowchart: Magnetic Disk 6" o:spid="_x0000_s1039" type="#_x0000_t132" style="position:absolute;left:74302;top:9615;width:11504;height:119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wwwsIA&#10;AADaAAAADwAAAGRycy9kb3ducmV2LnhtbESPQWsCMRSE7wX/Q3iCt5q1h+2yGkUE0YvUqgePz81z&#10;d3HzEjapm/77plDocZiZb5jFKppOPKn3rWUFs2kGgriyuuVaweW8fS1A+ICssbNMCr7Jw2o5ellg&#10;qe3An/Q8hVokCPsSFTQhuFJKXzVk0E+tI07e3fYGQ5J9LXWPQ4KbTr5lWS4NtpwWGnS0aah6nL6M&#10;gro9bmNe7a9H91HE2/uhGNzOKzUZx/UcRKAY/sN/7b1WkMPvlXQD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TDDCwgAAANoAAAAPAAAAAAAAAAAAAAAAAJgCAABkcnMvZG93&#10;bnJldi54bWxQSwUGAAAAAAQABAD1AAAAhwMAAAAA&#10;" fillcolor="black [3200]" strokecolor="white [3201]" strokeweight="2.25pt">
                  <v:stroke endcap="round"/>
                  <v:textbox>
                    <w:txbxContent>
                      <w:p w14:paraId="0FECDBE4" w14:textId="77777777" w:rsidR="00464B6B" w:rsidRPr="00F7245C" w:rsidRDefault="00464B6B" w:rsidP="009F6122">
                        <w:pPr>
                          <w:pStyle w:val="NormalWeb"/>
                          <w:spacing w:before="0" w:beforeAutospacing="0" w:after="0" w:afterAutospacing="0"/>
                          <w:jc w:val="center"/>
                          <w:rPr>
                            <w:sz w:val="18"/>
                            <w:szCs w:val="18"/>
                          </w:rPr>
                        </w:pPr>
                        <w:r w:rsidRPr="00F7245C">
                          <w:rPr>
                            <w:rFonts w:asciiTheme="minorHAnsi" w:hAnsi="Century Gothic" w:cstheme="minorBidi"/>
                            <w:color w:val="FFFFFF" w:themeColor="light1"/>
                            <w:kern w:val="24"/>
                            <w:sz w:val="18"/>
                            <w:szCs w:val="18"/>
                          </w:rPr>
                          <w:t>Storage</w:t>
                        </w:r>
                        <w:r w:rsidRPr="00F7245C">
                          <w:rPr>
                            <w:rFonts w:asciiTheme="minorHAnsi" w:hAnsi="Century Gothic" w:cstheme="minorBidi"/>
                            <w:color w:val="FFFFFF" w:themeColor="light1"/>
                            <w:kern w:val="24"/>
                            <w:sz w:val="18"/>
                            <w:szCs w:val="18"/>
                          </w:rPr>
                          <w:br/>
                          <w:t>Replica</w:t>
                        </w:r>
                      </w:p>
                    </w:txbxContent>
                  </v:textbox>
                </v:shape>
                <v:shape id="Flowchart: Magnetic Disk 7" o:spid="_x0000_s1040" type="#_x0000_t132" style="position:absolute;left:60944;top:9472;width:11504;height:11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CVWcMA&#10;AADaAAAADwAAAGRycy9kb3ducmV2LnhtbESPwWrDMBBE74H8g9hAb7GcHhLjRDElYJpLSZr2kOPW&#10;2tqm1kpYaqz+fVQo9DjMzBtmV0UziBuNvresYJXlIIgbq3tuFby/1csChA/IGgfLpOCHPFT7+WyH&#10;pbYTv9LtElqRIOxLVNCF4EopfdORQZ9ZR5y8TzsaDEmOrdQjTgluBvmY52tpsOe00KGjQ0fN1+Xb&#10;KGj7cx3XzfF6dqcifmxeisk9e6UeFvFpCyJQDP/hv/ZRK9jA75V0A+T+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CVWcMAAADaAAAADwAAAAAAAAAAAAAAAACYAgAAZHJzL2Rv&#10;d25yZXYueG1sUEsFBgAAAAAEAAQA9QAAAIgDAAAAAA==&#10;" fillcolor="black [3200]" strokecolor="white [3201]" strokeweight="2.25pt">
                  <v:stroke endcap="round"/>
                  <v:textbox>
                    <w:txbxContent>
                      <w:p w14:paraId="0CBC8117" w14:textId="77777777" w:rsidR="00464B6B" w:rsidRPr="00F7245C" w:rsidRDefault="00464B6B" w:rsidP="009F6122">
                        <w:pPr>
                          <w:pStyle w:val="NormalWeb"/>
                          <w:spacing w:before="0" w:beforeAutospacing="0" w:after="0" w:afterAutospacing="0"/>
                          <w:jc w:val="center"/>
                          <w:rPr>
                            <w:sz w:val="18"/>
                            <w:szCs w:val="18"/>
                          </w:rPr>
                        </w:pPr>
                        <w:r w:rsidRPr="00F7245C">
                          <w:rPr>
                            <w:rFonts w:asciiTheme="minorHAnsi" w:hAnsi="Century Gothic" w:cstheme="minorBidi"/>
                            <w:color w:val="FFFFFF" w:themeColor="light1"/>
                            <w:kern w:val="24"/>
                            <w:sz w:val="18"/>
                            <w:szCs w:val="18"/>
                          </w:rPr>
                          <w:t>Storage</w:t>
                        </w:r>
                      </w:p>
                      <w:p w14:paraId="36B0F8DE" w14:textId="77777777" w:rsidR="00464B6B" w:rsidRPr="00F7245C" w:rsidRDefault="00464B6B" w:rsidP="009F6122">
                        <w:pPr>
                          <w:pStyle w:val="NormalWeb"/>
                          <w:spacing w:before="0" w:beforeAutospacing="0" w:after="0" w:afterAutospacing="0"/>
                          <w:jc w:val="center"/>
                          <w:rPr>
                            <w:sz w:val="18"/>
                            <w:szCs w:val="18"/>
                          </w:rPr>
                        </w:pPr>
                        <w:r w:rsidRPr="00F7245C">
                          <w:rPr>
                            <w:rFonts w:asciiTheme="minorHAnsi" w:hAnsi="Century Gothic" w:cstheme="minorBidi"/>
                            <w:color w:val="FFFFFF" w:themeColor="light1"/>
                            <w:kern w:val="24"/>
                            <w:sz w:val="18"/>
                            <w:szCs w:val="18"/>
                          </w:rPr>
                          <w:t>Replica</w:t>
                        </w:r>
                      </w:p>
                    </w:txbxContent>
                  </v:textbox>
                </v:shape>
                <v:line id="Straight Connector 13" o:spid="_x0000_s1041" style="position:absolute;flip:y;visibility:visible;mso-wrap-style:square" from="11425,3893" to="15337,3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1MFMIAAADbAAAADwAAAGRycy9kb3ducmV2LnhtbERPS2rDMBDdB3oHMYXsEjlp0xY3Sig1&#10;hm66sNMDDNbEFrVGrqX4c/soEOhuHu87++NkWzFQ741jBZt1AoK4ctpwreDnlK/eQPiArLF1TApm&#10;8nA8PCz2mGo3ckFDGWoRQ9inqKAJoUul9FVDFv3adcSRO7veYoiwr6XucYzhtpXbJHmRFg3HhgY7&#10;+myo+i0vVkH9/fe6y9vnrBhCmZndOZ9zs1Fq+Th9vIMINIV/8d39peP8J7j9Eg+Qh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1MFMIAAADbAAAADwAAAAAAAAAAAAAA&#10;AAChAgAAZHJzL2Rvd25yZXYueG1sUEsFBgAAAAAEAAQA+QAAAJADAAAAAA==&#10;" strokecolor="#9e5e9b [3209]" strokeweight="7pt">
                  <v:stroke endcap="round"/>
                  <v:shadow on="t" color="black" opacity="29491f" origin=",.5" offset="0"/>
                </v:line>
                <v:line id="Straight Connector 14" o:spid="_x0000_s1042" style="position:absolute;visibility:visible;mso-wrap-style:square" from="36184,6384" to="44258,11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cXp8IAAADbAAAADwAAAGRycy9kb3ducmV2LnhtbERPTWvCQBC9F/wPyxS8iG4qRSV1FSkI&#10;eikYg9jbkB2zodnZkF1j7K/vCkJv83ifs1z3thYdtb5yrOBtkoAgLpyuuFSQH7fjBQgfkDXWjknB&#10;nTysV4OXJaba3fhAXRZKEUPYp6jAhNCkUvrCkEU/cQ1x5C6utRgibEupW7zFcFvLaZLMpMWKY4PB&#10;hj4NFT/Z1Srovi415lfKvg/z82k/G5Hh35FSw9d+8wEiUB/+xU/3Tsf57/D4JR4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cXp8IAAADbAAAADwAAAAAAAAAAAAAA&#10;AAChAgAAZHJzL2Rvd25yZXYueG1sUEsFBgAAAAAEAAQA+QAAAJADAAAAAA==&#10;" strokecolor="#54849a [3208]" strokeweight="7pt">
                  <v:stroke endcap="round"/>
                  <v:shadow on="t" color="black" opacity="29491f" origin=",.5" offset="0"/>
                </v:line>
                <v:line id="Straight Connector 15" o:spid="_x0000_s1043" style="position:absolute;flip:x;visibility:visible;mso-wrap-style:square" from="44405,6346" to="50655,11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9o7cIAAADbAAAADwAAAGRycy9kb3ducmV2LnhtbERPS2vCQBC+F/wPywheQrPRYimpq4jQ&#10;0oiXqnges9MkmJ0N2TWPf98tCL3Nx/ec1WYwteiodZVlBfM4AUGcW11xoeB8+nh+A+E8ssbaMikY&#10;ycFmPXlaYaptz9/UHX0hQgi7FBWU3jeplC4vyaCLbUMcuB/bGvQBtoXULfYh3NRykSSv0mDFoaHE&#10;hnYl5bfj3SjYf3qKLtnheohe5hnf6zHajzulZtNh+w7C0+D/xQ/3lw7zl/D3Szh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z9o7cIAAADbAAAADwAAAAAAAAAAAAAA&#10;AAChAgAAZHJzL2Rvd25yZXYueG1sUEsFBgAAAAAEAAQA+QAAAJADAAAAAA==&#10;" strokecolor="#54849a [3208]" strokeweight="7pt">
                  <v:stroke endcap="round"/>
                  <v:shadow on="t" color="black" opacity="29491f" origin=",.5" offset="0"/>
                </v:line>
                <v:line id="Straight Connector 16" o:spid="_x0000_s1044" style="position:absolute;flip:x;visibility:visible;mso-wrap-style:square" from="11425,3893" to="15337,3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2msIAAADbAAAADwAAAGRycy9kb3ducmV2LnhtbERPTWvCQBC9F/wPywi9hLrRgkjqKiIo&#10;JnipiudpdpoEs7Mhu4nJv+8WCr3N433OejuYWvTUusqygvksBkGcW11xoeB2PbytQDiPrLG2TApG&#10;crDdTF7WmGj75E/qL74QIYRdggpK75tESpeXZNDNbEMcuG/bGvQBtoXULT5DuKnlIo6X0mDFoaHE&#10;hvYl5Y9LZxRkR0/RPT1/naP3ecpdPUbZuFfqdTrsPkB4Gvy/+M990mH+En5/CQfIz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32msIAAADbAAAADwAAAAAAAAAAAAAA&#10;AAChAgAAZHJzL2Rvd25yZXYueG1sUEsFBgAAAAAEAAQA+QAAAJADAAAAAA==&#10;" strokecolor="#54849a [3208]" strokeweight="7pt">
                  <v:stroke endcap="round"/>
                  <v:shadow on="t" color="black" opacity="29491f" origin=",.5" offset="0"/>
                </v:line>
                <v:line id="Straight Connector 17" o:spid="_x0000_s1045" style="position:absolute;flip:x;visibility:visible;mso-wrap-style:square" from="80054,6746" to="80151,11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FTAcIAAADbAAAADwAAAGRycy9kb3ducmV2LnhtbERPS2vCQBC+F/wPywheQrPRgi2pq4jQ&#10;0oiXqnges9MkmJ0N2TWPf98tCL3Nx/ec1WYwteiodZVlBfM4AUGcW11xoeB8+nh+A+E8ssbaMikY&#10;ycFmPXlaYaptz9/UHX0hQgi7FBWU3jeplC4vyaCLbUMcuB/bGvQBtoXULfYh3NRykSRLabDi0FBi&#10;Q7uS8tvxbhTsPz1Fl+xwPUQv84zv9Rjtx51Ss+mwfQfhafD/4of7S4f5r/D3Szh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KFTAcIAAADbAAAADwAAAAAAAAAAAAAA&#10;AAChAgAAZHJzL2Rvd25yZXYueG1sUEsFBgAAAAAEAAQA+QAAAJADAAAAAA==&#10;" strokecolor="#54849a [3208]" strokeweight="7pt">
                  <v:stroke endcap="round"/>
                  <v:shadow on="t" color="black" opacity="29491f" origin=",.5" offset="0"/>
                </v:line>
                <v:shapetype id="_x0000_t202" coordsize="21600,21600" o:spt="202" path="m,l,21600r21600,l21600,xe">
                  <v:stroke joinstyle="miter"/>
                  <v:path gradientshapeok="t" o:connecttype="rect"/>
                </v:shapetype>
                <v:shape id="TextBox 12" o:spid="_x0000_s1046" type="#_x0000_t202" style="position:absolute;left:15337;top:1207;width:11221;height:5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7WZcIA&#10;AADbAAAADwAAAGRycy9kb3ducmV2LnhtbERPzWqDQBC+B/IOywR6i2tyKMa6ShuwtAeb1uYBBnei&#10;EndW3E1i3r5bKPQ2H9/vZMVsBnGlyfWWFWyiGARxY3XPrYLjd7lOQDiPrHGwTAru5KDIl4sMU21v&#10;/EXX2rcihLBLUUHn/ZhK6ZqODLrIjsSBO9nJoA9waqWe8BbCzSC3cfwoDfYcGjocad9Rc64vRkH9&#10;+eoPH7sqGc7lxb3csXyv5lKph9X8/ATC0+z/xX/uNx3mb+H3l3C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jtZlwgAAANsAAAAPAAAAAAAAAAAAAAAAAJgCAABkcnMvZG93&#10;bnJldi54bWxQSwUGAAAAAAQABAD1AAAAhwMAAAAA&#10;" fillcolor="#6dae92 [3159]" strokecolor="#6aac90 [3207]">
                  <v:fill color2="#539579 [2695]" rotate="t" focus="100%" type="gradient">
                    <o:fill v:ext="view" type="gradientUnscaled"/>
                  </v:fill>
                  <v:stroke endcap="round"/>
                  <v:shadow on="t" color="black" opacity="29491f" origin=",.5" offset="0"/>
                  <v:textbox>
                    <w:txbxContent>
                      <w:p w14:paraId="3E482840"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Replica</w:t>
                        </w:r>
                      </w:p>
                      <w:p w14:paraId="713D03A7"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in RAM</w:t>
                        </w:r>
                      </w:p>
                    </w:txbxContent>
                  </v:textbox>
                </v:shape>
                <v:line id="Straight Connector 18" o:spid="_x0000_s1047" style="position:absolute;flip:y;visibility:visible;mso-wrap-style:square" from="66259,6746" to="66296,11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Hc8MAAADbAAAADwAAAGRycy9kb3ducmV2LnhtbESPQWvCQBCF7wX/wzKCl6AbFUqJrlIE&#10;RcVLbel5zI5JaHY2ZFdN/r1zEHqb4b1575vlunO1ulMbKs8GppMUFHHubcWFgZ/v7fgDVIjIFmvP&#10;ZKCnAOvV4G2JmfUP/qL7ORZKQjhkaKCMscm0DnlJDsPEN8SiXX3rMMraFtq2+JBwV+tZmr5rhxVL&#10;Q4kNbUrK/843Z+C4i5T8Hk6XUzKfHvhW98mx3xgzGnafC1CRuvhvfl3vreALrPwiA+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0+x3PDAAAA2wAAAA8AAAAAAAAAAAAA&#10;AAAAoQIAAGRycy9kb3ducmV2LnhtbFBLBQYAAAAABAAEAPkAAACRAwAAAAA=&#10;" strokecolor="#54849a [3208]" strokeweight="7pt">
                  <v:stroke endcap="round"/>
                  <v:shadow on="t" color="black" opacity="29491f" origin=",.5" offset="0"/>
                </v:line>
                <v:line id="Straight Connector 19" o:spid="_x0000_s1048" style="position:absolute;flip:x y;visibility:visible;mso-wrap-style:square" from="66355,9365" to="80151,9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WHc8IAAADbAAAADwAAAGRycy9kb3ducmV2LnhtbERPTWvCQBC9C/6HZQq9mU17KDXNRkRr&#10;G6pQaoReh+yYBLOzMbtq+u+7guBtHu9z0tlgWnGm3jWWFTxFMQji0uqGKwW7YjV5BeE8ssbWMin4&#10;IwezbDxKMdH2wj903vpKhBB2CSqove8SKV1Zk0EX2Y44cHvbG/QB9pXUPV5CuGnlcxy/SIMNh4Ya&#10;O1rUVB62J6Pg6zf/dGudF7vq43uzNOXxVLyjUo8Pw/wNhKfB38U3d67D/ClcfwkHy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WHc8IAAADbAAAADwAAAAAAAAAAAAAA&#10;AAChAgAAZHJzL2Rvd25yZXYueG1sUEsFBgAAAAAEAAQA+QAAAJADAAAAAA==&#10;" strokecolor="#54849a [3208]" strokeweight="7pt">
                  <v:stroke endcap="round"/>
                  <v:shadow on="t" color="black" opacity="29491f" origin=",.5" offset="0"/>
                </v:line>
                <v:shape id="TextBox 7" o:spid="_x0000_s1049" type="#_x0000_t202" style="position:absolute;left:30493;top:1012;width:11382;height:5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nNL4A&#10;AADbAAAADwAAAGRycy9kb3ducmV2LnhtbERPzc7BQBTdS7zD5ErsmLIQXxmCpMKCj/IAN52rbXTu&#10;NJ1Bvb1ZSCxPzv982ZpKPKlxpWUFo2EEgjizuuRcwfWSDKYgnEfWWFkmBW9ysFx0O3OMtX3xmZ6p&#10;z0UIYRejgsL7OpbSZQUZdENbEwfuZhuDPsAml7rBVwg3lRxH0UQaLDk0FFjTpqDsnj6MgvS09f/H&#10;v8O0uicPt35jsj+0iVL9XruagfDU+p/4695pBeOwPnwJP0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x8JzS+AAAA2wAAAA8AAAAAAAAAAAAAAAAAmAIAAGRycy9kb3ducmV2&#10;LnhtbFBLBQYAAAAABAAEAPUAAACDAwAAAAA=&#10;" fillcolor="#6dae92 [3159]" strokecolor="#6aac90 [3207]">
                  <v:fill color2="#539579 [2695]" rotate="t" focus="100%" type="gradient">
                    <o:fill v:ext="view" type="gradientUnscaled"/>
                  </v:fill>
                  <v:stroke endcap="round"/>
                  <v:shadow on="t" color="black" opacity="29491f" origin=",.5" offset="0"/>
                  <v:textbox>
                    <w:txbxContent>
                      <w:p w14:paraId="4CC206CB"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Replica</w:t>
                        </w:r>
                      </w:p>
                      <w:p w14:paraId="4A8B6D97"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in RAM</w:t>
                        </w:r>
                      </w:p>
                    </w:txbxContent>
                  </v:textbox>
                </v:shape>
                <v:shape id="TextBox 11" o:spid="_x0000_s1050" type="#_x0000_t202" style="position:absolute;left:983;top:1244;width:10442;height:5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xIEsIA&#10;AADbAAAADwAAAGRycy9kb3ducmV2LnhtbERPS2rDMBDdB3IHMYHuEjlZlMSNbNqAS7tI07o5wGBN&#10;bBNrZCz5d/uqUOhuHu87x3QyjRioc7VlBdtNBIK4sLrmUsH1O1vvQTiPrLGxTApmcpAmy8URY21H&#10;/qIh96UIIexiVFB538ZSuqIig25jW+LA3Wxn0AfYlVJ3OIZw08hdFD1KgzWHhgpbOlVU3PPeKMg/&#10;X/3l43DeN/esdy8zZu/nKVPqYTU9P4HwNPl/8Z/7TYf5W/j9JRwgk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XEgSwgAAANsAAAAPAAAAAAAAAAAAAAAAAJgCAABkcnMvZG93&#10;bnJldi54bWxQSwUGAAAAAAQABAD1AAAAhwMAAAAA&#10;" fillcolor="#6dae92 [3159]" strokecolor="#6aac90 [3207]">
                  <v:fill color2="#539579 [2695]" rotate="t" focus="100%" type="gradient">
                    <o:fill v:ext="view" type="gradientUnscaled"/>
                  </v:fill>
                  <v:stroke endcap="round"/>
                  <v:shadow on="t" color="black" opacity="29491f" origin=",.5" offset="0"/>
                  <v:textbox>
                    <w:txbxContent>
                      <w:p w14:paraId="61F81D82"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Replica</w:t>
                        </w:r>
                      </w:p>
                      <w:p w14:paraId="0690F466"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in RAM</w:t>
                        </w:r>
                      </w:p>
                    </w:txbxContent>
                  </v:textbox>
                </v:shape>
                <v:shape id="TextBox 9" o:spid="_x0000_s1051" type="#_x0000_t202" style="position:absolute;left:60143;top:1374;width:12305;height:5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ZbC8MA&#10;AADaAAAADwAAAGRycy9kb3ducmV2LnhtbESPQWvCQBSE7wX/w/KE3pqNHoqmWaUVIu0hVlN/wCP7&#10;TILZtyG7mvjvXUHocZiZb5h0PZpWXKl3jWUFsygGQVxa3XCl4PiXvS1AOI+ssbVMCm7kYL2avKSY&#10;aDvwga6Fr0SAsEtQQe19l0jpypoMush2xME72d6gD7KvpO5xCHDTynkcv0uDDYeFGjva1FSei4tR&#10;UOy3/ne3zBftObu4rxtmP/mYKfU6HT8/QHga/X/42f7WCpbwuBJu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ZbC8MAAADaAAAADwAAAAAAAAAAAAAAAACYAgAAZHJzL2Rv&#10;d25yZXYueG1sUEsFBgAAAAAEAAQA9QAAAIgDAAAAAA==&#10;" fillcolor="#6dae92 [3159]" strokecolor="#6aac90 [3207]">
                  <v:fill color2="#539579 [2695]" rotate="t" focus="100%" type="gradient">
                    <o:fill v:ext="view" type="gradientUnscaled"/>
                  </v:fill>
                  <v:stroke endcap="round"/>
                  <v:shadow on="t" color="black" opacity="29491f" origin=",.5" offset="0"/>
                  <v:textbox>
                    <w:txbxContent>
                      <w:p w14:paraId="01FC9D50"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Replica</w:t>
                        </w:r>
                      </w:p>
                      <w:p w14:paraId="532BB8A3"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in RAM</w:t>
                        </w:r>
                      </w:p>
                    </w:txbxContent>
                  </v:textbox>
                </v:shape>
                <v:shape id="TextBox 10" o:spid="_x0000_s1052" type="#_x0000_t202" style="position:absolute;left:74302;top:1374;width:11698;height:5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DticQA&#10;AADbAAAADwAAAGRycy9kb3ducmV2LnhtbESPwW7CQAxE70j8w8pI3MgGDhUEFtQiBZUDpQ39ACvr&#10;JhFZb5RdIPx9fajUm60ZzzxvdoNr1Z360Hg2ME9SUMSltw1XBr4v+WwJKkRki61nMvCkALvteLTB&#10;zPoHf9G9iJWSEA4ZGqhj7DKtQ1mTw5D4jli0H987jLL2lbY9PiTctXqRpi/aYcPSUGNH+5rKa3Fz&#10;BorPQzx/rE7L9prfwtsT8+NpyI2ZTobXNahIQ/w3/12/W8EXevlFBt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Q7YnEAAAA2wAAAA8AAAAAAAAAAAAAAAAAmAIAAGRycy9k&#10;b3ducmV2LnhtbFBLBQYAAAAABAAEAPUAAACJAwAAAAA=&#10;" fillcolor="#6dae92 [3159]" strokecolor="#6aac90 [3207]">
                  <v:fill color2="#539579 [2695]" rotate="t" focus="100%" type="gradient">
                    <o:fill v:ext="view" type="gradientUnscaled"/>
                  </v:fill>
                  <v:stroke endcap="round"/>
                  <v:shadow on="t" color="black" opacity="29491f" origin=",.5" offset="0"/>
                  <v:textbox>
                    <w:txbxContent>
                      <w:p w14:paraId="4F57365C"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Replica</w:t>
                        </w:r>
                      </w:p>
                      <w:p w14:paraId="5FCD3C8A"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in RAM</w:t>
                        </w:r>
                      </w:p>
                    </w:txbxContent>
                  </v:textbox>
                </v:shape>
                <v:shape id="TextBox 8" o:spid="_x0000_s1053" type="#_x0000_t202" style="position:absolute;left:44258;top:974;width:12794;height:5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r+kL8A&#10;AADaAAAADwAAAGRycy9kb3ducmV2LnhtbERPy4rCMBTdC/MP4Q7MzqbjQrRjLDpQcRa+On7Apbm2&#10;pc1NaaLWvzcLweXhvBfpYFpxo97VlhV8RzEI4sLqmksF5/9sPAPhPLLG1jIpeJCDdPkxWmCi7Z1P&#10;dMt9KUIIuwQVVN53iZSuqMigi2xHHLiL7Q36APtS6h7vIdy0chLHU2mw5tBQYUe/FRVNfjUK8uPG&#10;H/bz3axtsqtbPzD72w2ZUl+fw+oHhKfBv8Uv91YrCFvDlXA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mv6QvwAAANoAAAAPAAAAAAAAAAAAAAAAAJgCAABkcnMvZG93bnJl&#10;di54bWxQSwUGAAAAAAQABAD1AAAAhAMAAAAA&#10;" fillcolor="#6dae92 [3159]" strokecolor="#6aac90 [3207]">
                  <v:fill color2="#539579 [2695]" rotate="t" focus="100%" type="gradient">
                    <o:fill v:ext="view" type="gradientUnscaled"/>
                  </v:fill>
                  <v:stroke endcap="round"/>
                  <v:shadow on="t" color="black" opacity="29491f" origin=",.5" offset="0"/>
                  <v:textbox>
                    <w:txbxContent>
                      <w:p w14:paraId="5F986128"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Replica</w:t>
                        </w:r>
                      </w:p>
                      <w:p w14:paraId="73D4325D" w14:textId="77777777" w:rsidR="00464B6B" w:rsidRPr="00F7245C" w:rsidRDefault="00464B6B" w:rsidP="009F6122">
                        <w:pPr>
                          <w:pStyle w:val="NormalWeb"/>
                          <w:spacing w:before="0" w:beforeAutospacing="0" w:after="0" w:afterAutospacing="0"/>
                          <w:rPr>
                            <w:sz w:val="18"/>
                            <w:szCs w:val="18"/>
                          </w:rPr>
                        </w:pPr>
                        <w:r w:rsidRPr="00F7245C">
                          <w:rPr>
                            <w:rFonts w:asciiTheme="minorHAnsi" w:hAnsi="Century Gothic" w:cstheme="minorBidi"/>
                            <w:color w:val="FFFFFF" w:themeColor="light1"/>
                            <w:kern w:val="24"/>
                            <w:sz w:val="18"/>
                            <w:szCs w:val="18"/>
                          </w:rPr>
                          <w:t>in RAM</w:t>
                        </w:r>
                      </w:p>
                    </w:txbxContent>
                  </v:textbox>
                </v:shape>
                <w10:wrap type="topAndBottom" anchorx="margin"/>
              </v:group>
            </w:pict>
          </mc:Fallback>
        </mc:AlternateContent>
      </w:r>
      <w:r w:rsidR="00B07C48">
        <w:t>There are many options for configuring the storage of a grain. For example, t</w:t>
      </w:r>
      <w:r w:rsidR="009F6122">
        <w:t>he grain state may exist in RAM only, in RAM and in a pri</w:t>
      </w:r>
      <w:r w:rsidR="00AA2F97">
        <w:t>mary persistent storage, or in</w:t>
      </w:r>
      <w:r w:rsidR="009F6122">
        <w:t xml:space="preserve"> RAM and in multiple persistent storage replicas.</w:t>
      </w:r>
    </w:p>
    <w:p w14:paraId="733A825F" w14:textId="54D0DBB5" w:rsidR="00B07C48" w:rsidRDefault="00B07C48" w:rsidP="00180B8A"/>
    <w:p w14:paraId="745DFD02" w14:textId="5042E9EB" w:rsidR="00B07C48" w:rsidRDefault="00F032B6" w:rsidP="00B07C48">
      <w:r>
        <w:t xml:space="preserve">From left to right, the diagram above shows (1) an </w:t>
      </w:r>
      <w:r w:rsidRPr="001911C9">
        <w:rPr>
          <w:b/>
        </w:rPr>
        <w:t>in-memory replication provider</w:t>
      </w:r>
      <w:r>
        <w:t xml:space="preserve">, (2) a </w:t>
      </w:r>
      <w:r w:rsidRPr="001911C9">
        <w:rPr>
          <w:b/>
        </w:rPr>
        <w:t>shared-storage replication provider</w:t>
      </w:r>
      <w:r>
        <w:t xml:space="preserve">, and (3) a </w:t>
      </w:r>
      <w:r w:rsidRPr="001911C9">
        <w:rPr>
          <w:b/>
        </w:rPr>
        <w:t>replicated-storage replication provider</w:t>
      </w:r>
      <w:r>
        <w:t xml:space="preserve">. </w:t>
      </w:r>
      <w:r w:rsidR="00B07C48">
        <w:t>The diagram in the middle represents what we get when using a standard storage provider. We now discuss the various replication provider</w:t>
      </w:r>
      <w:r>
        <w:t>s we are working on.</w:t>
      </w:r>
    </w:p>
    <w:p w14:paraId="4CBE50A1" w14:textId="24956C66" w:rsidR="00683EC9" w:rsidRDefault="00F032B6" w:rsidP="00732C3C">
      <w:pPr>
        <w:pStyle w:val="Heading2"/>
      </w:pPr>
      <w:r>
        <w:t>By Category</w:t>
      </w:r>
    </w:p>
    <w:p w14:paraId="17190AD6" w14:textId="197D5604" w:rsidR="00464CD1" w:rsidRDefault="00683EC9" w:rsidP="00F032B6">
      <w:pPr>
        <w:pStyle w:val="Heading3"/>
      </w:pPr>
      <w:r>
        <w:t>Shared-</w:t>
      </w:r>
      <w:r w:rsidR="00464CD1">
        <w:t xml:space="preserve">Storage </w:t>
      </w:r>
      <w:r>
        <w:t xml:space="preserve">Replication </w:t>
      </w:r>
      <w:r w:rsidR="00464CD1">
        <w:t>Provider</w:t>
      </w:r>
      <w:r>
        <w:t>s</w:t>
      </w:r>
    </w:p>
    <w:p w14:paraId="3872F50C" w14:textId="4862FEE5" w:rsidR="00464CD1" w:rsidRDefault="00464CD1" w:rsidP="00464CD1">
      <w:r>
        <w:t>When using a standard storage provider, the runtime automatically creates a wrapping replication provider for it. Alternatively, we can get the same effect by explicitly configuring a replication provider that wraps a storage provider:</w:t>
      </w:r>
    </w:p>
    <w:p w14:paraId="55D415F4" w14:textId="77777777" w:rsidR="00683EC9" w:rsidRDefault="00683EC9" w:rsidP="00683E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Provider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Orleans.Providers.Replication.SharedStorageProvider</w:t>
      </w:r>
      <w:proofErr w:type="spellEnd"/>
      <w:r>
        <w:rPr>
          <w:rFonts w:ascii="Consolas" w:hAnsi="Consolas" w:cs="Consolas"/>
          <w:color w:val="000000"/>
          <w:sz w:val="19"/>
          <w:szCs w:val="19"/>
          <w:highlight w:val="white"/>
        </w:rPr>
        <w:t>"</w:t>
      </w:r>
    </w:p>
    <w:p w14:paraId="7844B70A" w14:textId="77777777" w:rsidR="00683EC9" w:rsidRDefault="00683EC9" w:rsidP="00683EC9">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SharedStorage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
    <w:p w14:paraId="78CC6F3B" w14:textId="5D2AC46C" w:rsidR="00683EC9" w:rsidRDefault="00683EC9" w:rsidP="00683E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GlobalStorageProvider</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MyStorageProvider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0620F09A" w14:textId="77777777" w:rsidR="00683EC9" w:rsidRPr="00464CD1" w:rsidRDefault="00683EC9" w:rsidP="00464CD1"/>
    <w:p w14:paraId="63D57079" w14:textId="75DF59E4" w:rsidR="00B07C48" w:rsidRDefault="00B07C48" w:rsidP="00F032B6">
      <w:pPr>
        <w:pStyle w:val="Heading3"/>
      </w:pPr>
      <w:r>
        <w:t xml:space="preserve">In-Memory </w:t>
      </w:r>
      <w:r w:rsidR="00683EC9">
        <w:t xml:space="preserve">Replication </w:t>
      </w:r>
      <w:r>
        <w:t>Providers</w:t>
      </w:r>
    </w:p>
    <w:p w14:paraId="3228C17F" w14:textId="292DC88B" w:rsidR="00464CD1" w:rsidRDefault="00464CD1" w:rsidP="00464CD1">
      <w:r>
        <w:t>We have three different versions of the in-memory providers under development, with different tradeoffs.</w:t>
      </w:r>
    </w:p>
    <w:p w14:paraId="6094026C" w14:textId="7CE5F0D8" w:rsidR="00464CD1" w:rsidRDefault="00464CD1" w:rsidP="00464CD1">
      <w:pPr>
        <w:pStyle w:val="ListParagraph"/>
        <w:numPr>
          <w:ilvl w:val="0"/>
          <w:numId w:val="37"/>
        </w:numPr>
      </w:pPr>
      <w:r>
        <w:t xml:space="preserve">The </w:t>
      </w:r>
      <w:r w:rsidRPr="00683EC9">
        <w:rPr>
          <w:b/>
        </w:rPr>
        <w:t>State-Based Memory Provider</w:t>
      </w:r>
      <w:r>
        <w:t xml:space="preserve"> </w:t>
      </w:r>
      <w:r w:rsidR="001911C9" w:rsidRPr="00683EC9">
        <w:rPr>
          <w:color w:val="FF0000"/>
        </w:rPr>
        <w:t>(</w:t>
      </w:r>
      <w:r w:rsidR="001911C9">
        <w:rPr>
          <w:color w:val="FF0000"/>
        </w:rPr>
        <w:t>coming soon</w:t>
      </w:r>
      <w:r w:rsidR="001911C9" w:rsidRPr="00683EC9">
        <w:rPr>
          <w:color w:val="FF0000"/>
        </w:rPr>
        <w:t>)</w:t>
      </w:r>
      <w:r w:rsidR="001911C9">
        <w:rPr>
          <w:color w:val="FF0000"/>
        </w:rPr>
        <w:t xml:space="preserve"> </w:t>
      </w:r>
      <w:r>
        <w:t>is similar to the shared storage provider, but uses an in-memory copy located at a leader replica in one of the clusters. The leader is statically determined using a uniform hash of the grain id and the multi-cluster configuration.</w:t>
      </w:r>
    </w:p>
    <w:p w14:paraId="509D5ED0" w14:textId="130187DA" w:rsidR="00464CD1" w:rsidRDefault="00464CD1" w:rsidP="00464CD1">
      <w:pPr>
        <w:pStyle w:val="ListParagraph"/>
        <w:numPr>
          <w:ilvl w:val="0"/>
          <w:numId w:val="37"/>
        </w:numPr>
      </w:pPr>
      <w:r>
        <w:t xml:space="preserve">The </w:t>
      </w:r>
      <w:r w:rsidRPr="00683EC9">
        <w:rPr>
          <w:b/>
        </w:rPr>
        <w:t>Operation-Based Memory Provider</w:t>
      </w:r>
      <w:r>
        <w:t xml:space="preserve"> </w:t>
      </w:r>
      <w:r w:rsidR="00683EC9" w:rsidRPr="00683EC9">
        <w:rPr>
          <w:color w:val="FF0000"/>
        </w:rPr>
        <w:t>(</w:t>
      </w:r>
      <w:r w:rsidR="00732C3C">
        <w:rPr>
          <w:color w:val="FF0000"/>
        </w:rPr>
        <w:t>coming soon</w:t>
      </w:r>
      <w:r w:rsidR="00683EC9" w:rsidRPr="00683EC9">
        <w:rPr>
          <w:color w:val="FF0000"/>
        </w:rPr>
        <w:t xml:space="preserve">) </w:t>
      </w:r>
      <w:r>
        <w:t>is similar to the state-based memory provider, but more efficient for grains whose update operations are much smaller in size than the state object.</w:t>
      </w:r>
    </w:p>
    <w:p w14:paraId="18D96652" w14:textId="78E4F981" w:rsidR="00464CD1" w:rsidRDefault="00464CD1" w:rsidP="00464CD1">
      <w:pPr>
        <w:pStyle w:val="ListParagraph"/>
        <w:numPr>
          <w:ilvl w:val="0"/>
          <w:numId w:val="37"/>
        </w:numPr>
      </w:pPr>
      <w:r>
        <w:lastRenderedPageBreak/>
        <w:t xml:space="preserve">The </w:t>
      </w:r>
      <w:r w:rsidRPr="00683EC9">
        <w:rPr>
          <w:b/>
        </w:rPr>
        <w:t>Viewstamp-Replication Provider</w:t>
      </w:r>
      <w:r>
        <w:t xml:space="preserve"> </w:t>
      </w:r>
      <w:r w:rsidR="00683EC9" w:rsidRPr="00683EC9">
        <w:rPr>
          <w:color w:val="FF0000"/>
        </w:rPr>
        <w:t>(</w:t>
      </w:r>
      <w:r w:rsidR="001911C9">
        <w:rPr>
          <w:color w:val="FF0000"/>
        </w:rPr>
        <w:t>availability TBD</w:t>
      </w:r>
      <w:r w:rsidR="00683EC9" w:rsidRPr="00683EC9">
        <w:rPr>
          <w:color w:val="FF0000"/>
        </w:rPr>
        <w:t xml:space="preserve">) </w:t>
      </w:r>
      <w:r>
        <w:t>is similar to the operation-based memory provider, but more reliable as it stores the state not in a single replica, but in a quorum of replicas.</w:t>
      </w:r>
    </w:p>
    <w:p w14:paraId="3A8F4789" w14:textId="0757C937" w:rsidR="00464CD1" w:rsidRDefault="001911C9" w:rsidP="00F032B6">
      <w:pPr>
        <w:pStyle w:val="Heading3"/>
      </w:pPr>
      <w:r>
        <w:t>Replicated-</w:t>
      </w:r>
      <w:r w:rsidR="00464CD1">
        <w:t xml:space="preserve">Storage </w:t>
      </w:r>
      <w:r>
        <w:t xml:space="preserve">Replication </w:t>
      </w:r>
      <w:r w:rsidR="00464CD1">
        <w:t>Providers</w:t>
      </w:r>
    </w:p>
    <w:p w14:paraId="38EF1B5C" w14:textId="367C342C" w:rsidR="00683EC9" w:rsidRPr="00464CD1" w:rsidRDefault="00464CD1" w:rsidP="00464CD1">
      <w:r>
        <w:t xml:space="preserve">The </w:t>
      </w:r>
      <w:r w:rsidRPr="00683EC9">
        <w:rPr>
          <w:b/>
        </w:rPr>
        <w:t xml:space="preserve">Pileus </w:t>
      </w:r>
      <w:r w:rsidR="00683EC9" w:rsidRPr="00683EC9">
        <w:rPr>
          <w:b/>
        </w:rPr>
        <w:t xml:space="preserve">storage </w:t>
      </w:r>
      <w:r w:rsidRPr="00683EC9">
        <w:rPr>
          <w:b/>
        </w:rPr>
        <w:t>provider</w:t>
      </w:r>
      <w:r>
        <w:t xml:space="preserve"> </w:t>
      </w:r>
      <w:r w:rsidR="00683EC9" w:rsidRPr="00683EC9">
        <w:rPr>
          <w:color w:val="FF0000"/>
        </w:rPr>
        <w:t>(</w:t>
      </w:r>
      <w:r w:rsidR="00732C3C">
        <w:rPr>
          <w:color w:val="FF0000"/>
        </w:rPr>
        <w:t>availability TBD</w:t>
      </w:r>
      <w:r w:rsidR="00683EC9" w:rsidRPr="00683EC9">
        <w:rPr>
          <w:color w:val="FF0000"/>
        </w:rPr>
        <w:t xml:space="preserve">) </w:t>
      </w:r>
      <w:r>
        <w:t xml:space="preserve">supports the use of multiple persistent storage locations, with the advantage that </w:t>
      </w:r>
      <w:r w:rsidR="00683EC9">
        <w:t>permanent loss of a storage location can be compensated by reconfiguration.</w:t>
      </w:r>
    </w:p>
    <w:p w14:paraId="56B452B2" w14:textId="77777777" w:rsidR="00B07C48" w:rsidRPr="00B07C48" w:rsidRDefault="00B07C48" w:rsidP="00B07C48"/>
    <w:sectPr w:rsidR="00B07C48" w:rsidRPr="00B07C4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213D2"/>
    <w:multiLevelType w:val="hybridMultilevel"/>
    <w:tmpl w:val="2D00B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651F9"/>
    <w:multiLevelType w:val="hybridMultilevel"/>
    <w:tmpl w:val="EE9C6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FD62379A"/>
    <w:lvl w:ilvl="0">
      <w:start w:val="1"/>
      <w:numFmt w:val="decimal"/>
      <w:pStyle w:val="Heading1"/>
      <w:lvlText w:val="%1"/>
      <w:lvlJc w:val="left"/>
      <w:pPr>
        <w:ind w:left="432" w:hanging="432"/>
      </w:pPr>
    </w:lvl>
    <w:lvl w:ilvl="1">
      <w:start w:val="1"/>
      <w:numFmt w:val="decimal"/>
      <w:pStyle w:val="Heading2"/>
      <w:lvlText w:val="%1.%2"/>
      <w:lvlJc w:val="left"/>
      <w:pPr>
        <w:ind w:left="3816" w:hanging="576"/>
      </w:pPr>
    </w:lvl>
    <w:lvl w:ilvl="2">
      <w:start w:val="1"/>
      <w:numFmt w:val="decimal"/>
      <w:pStyle w:val="Heading3"/>
      <w:lvlText w:val="%1.%2.%3"/>
      <w:lvlJc w:val="left"/>
      <w:pPr>
        <w:ind w:left="23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8715B36"/>
    <w:multiLevelType w:val="hybridMultilevel"/>
    <w:tmpl w:val="BEE6F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D10BA"/>
    <w:multiLevelType w:val="hybridMultilevel"/>
    <w:tmpl w:val="0226DE74"/>
    <w:lvl w:ilvl="0" w:tplc="5D04D392">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D9E7ACE"/>
    <w:multiLevelType w:val="hybridMultilevel"/>
    <w:tmpl w:val="1E30A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5E5862"/>
    <w:multiLevelType w:val="hybridMultilevel"/>
    <w:tmpl w:val="F918A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0C3D04"/>
    <w:multiLevelType w:val="hybridMultilevel"/>
    <w:tmpl w:val="13CCDAB8"/>
    <w:lvl w:ilvl="0" w:tplc="AAC601BC">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506AC"/>
    <w:multiLevelType w:val="hybridMultilevel"/>
    <w:tmpl w:val="8CC28A44"/>
    <w:lvl w:ilvl="0" w:tplc="D63A17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2D6323"/>
    <w:multiLevelType w:val="hybridMultilevel"/>
    <w:tmpl w:val="A18E4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D667E2"/>
    <w:multiLevelType w:val="hybridMultilevel"/>
    <w:tmpl w:val="1B003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CB40FF"/>
    <w:multiLevelType w:val="hybridMultilevel"/>
    <w:tmpl w:val="A18E4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B968A5"/>
    <w:multiLevelType w:val="hybridMultilevel"/>
    <w:tmpl w:val="A18E4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772396"/>
    <w:multiLevelType w:val="hybridMultilevel"/>
    <w:tmpl w:val="EFECF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0033B3"/>
    <w:multiLevelType w:val="hybridMultilevel"/>
    <w:tmpl w:val="42F08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6A2E53"/>
    <w:multiLevelType w:val="hybridMultilevel"/>
    <w:tmpl w:val="42F08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8279C1"/>
    <w:multiLevelType w:val="hybridMultilevel"/>
    <w:tmpl w:val="41DC17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725008"/>
    <w:multiLevelType w:val="hybridMultilevel"/>
    <w:tmpl w:val="03C87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942E28"/>
    <w:multiLevelType w:val="hybridMultilevel"/>
    <w:tmpl w:val="FBA48C10"/>
    <w:lvl w:ilvl="0" w:tplc="D63A17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323E59"/>
    <w:multiLevelType w:val="hybridMultilevel"/>
    <w:tmpl w:val="FE84B59A"/>
    <w:lvl w:ilvl="0" w:tplc="AAC601BC">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DD0D90"/>
    <w:multiLevelType w:val="hybridMultilevel"/>
    <w:tmpl w:val="FBF8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2"/>
  </w:num>
  <w:num w:numId="14">
    <w:abstractNumId w:val="19"/>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0"/>
  </w:num>
  <w:num w:numId="26">
    <w:abstractNumId w:val="1"/>
  </w:num>
  <w:num w:numId="27">
    <w:abstractNumId w:val="5"/>
  </w:num>
  <w:num w:numId="28">
    <w:abstractNumId w:val="8"/>
  </w:num>
  <w:num w:numId="29">
    <w:abstractNumId w:val="18"/>
  </w:num>
  <w:num w:numId="30">
    <w:abstractNumId w:val="16"/>
  </w:num>
  <w:num w:numId="31">
    <w:abstractNumId w:val="6"/>
  </w:num>
  <w:num w:numId="32">
    <w:abstractNumId w:val="3"/>
  </w:num>
  <w:num w:numId="33">
    <w:abstractNumId w:val="10"/>
  </w:num>
  <w:num w:numId="34">
    <w:abstractNumId w:val="11"/>
  </w:num>
  <w:num w:numId="35">
    <w:abstractNumId w:val="9"/>
  </w:num>
  <w:num w:numId="36">
    <w:abstractNumId w:val="13"/>
  </w:num>
  <w:num w:numId="37">
    <w:abstractNumId w:val="17"/>
  </w:num>
  <w:num w:numId="38">
    <w:abstractNumId w:val="22"/>
  </w:num>
  <w:num w:numId="39">
    <w:abstractNumId w:val="14"/>
  </w:num>
  <w:num w:numId="40">
    <w:abstractNumId w:val="4"/>
  </w:num>
  <w:num w:numId="41">
    <w:abstractNumId w:val="15"/>
  </w:num>
  <w:num w:numId="4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bastian Burckhardt">
    <w15:presenceInfo w15:providerId="AD" w15:userId="S-1-5-21-2127521184-1604012920-1887927527-36067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197"/>
    <w:rsid w:val="000023F2"/>
    <w:rsid w:val="00002FAC"/>
    <w:rsid w:val="0000758D"/>
    <w:rsid w:val="00017A40"/>
    <w:rsid w:val="00043ADE"/>
    <w:rsid w:val="00045475"/>
    <w:rsid w:val="00052658"/>
    <w:rsid w:val="000656DD"/>
    <w:rsid w:val="00092880"/>
    <w:rsid w:val="0009293D"/>
    <w:rsid w:val="00095058"/>
    <w:rsid w:val="000A04DF"/>
    <w:rsid w:val="000A79D4"/>
    <w:rsid w:val="000B7D58"/>
    <w:rsid w:val="000F1195"/>
    <w:rsid w:val="00103F2C"/>
    <w:rsid w:val="00166304"/>
    <w:rsid w:val="00176411"/>
    <w:rsid w:val="00176790"/>
    <w:rsid w:val="00180091"/>
    <w:rsid w:val="00180B8A"/>
    <w:rsid w:val="001911C9"/>
    <w:rsid w:val="0019552B"/>
    <w:rsid w:val="0019749E"/>
    <w:rsid w:val="001D02CB"/>
    <w:rsid w:val="001E26AB"/>
    <w:rsid w:val="001F1BD7"/>
    <w:rsid w:val="00224CE0"/>
    <w:rsid w:val="002502D5"/>
    <w:rsid w:val="0026799F"/>
    <w:rsid w:val="00273FE4"/>
    <w:rsid w:val="002A28B9"/>
    <w:rsid w:val="002A4698"/>
    <w:rsid w:val="002B7518"/>
    <w:rsid w:val="00325A6F"/>
    <w:rsid w:val="00333C35"/>
    <w:rsid w:val="00352884"/>
    <w:rsid w:val="003627AA"/>
    <w:rsid w:val="00383E5C"/>
    <w:rsid w:val="003C20BE"/>
    <w:rsid w:val="003C269C"/>
    <w:rsid w:val="003C3F74"/>
    <w:rsid w:val="003C4CE4"/>
    <w:rsid w:val="003E17B0"/>
    <w:rsid w:val="003F1C22"/>
    <w:rsid w:val="00413241"/>
    <w:rsid w:val="004412E5"/>
    <w:rsid w:val="00464B6B"/>
    <w:rsid w:val="00464CD1"/>
    <w:rsid w:val="0047307D"/>
    <w:rsid w:val="004806B8"/>
    <w:rsid w:val="004A4726"/>
    <w:rsid w:val="004E583A"/>
    <w:rsid w:val="004F5149"/>
    <w:rsid w:val="004F57C3"/>
    <w:rsid w:val="00503600"/>
    <w:rsid w:val="00512F8B"/>
    <w:rsid w:val="005277A3"/>
    <w:rsid w:val="0053430E"/>
    <w:rsid w:val="00546B4D"/>
    <w:rsid w:val="00551878"/>
    <w:rsid w:val="00577BBB"/>
    <w:rsid w:val="005854D9"/>
    <w:rsid w:val="005B0CF8"/>
    <w:rsid w:val="005C61B9"/>
    <w:rsid w:val="005D5FB3"/>
    <w:rsid w:val="005F38BC"/>
    <w:rsid w:val="005F485F"/>
    <w:rsid w:val="00624F06"/>
    <w:rsid w:val="00637CE3"/>
    <w:rsid w:val="006407BC"/>
    <w:rsid w:val="00660E41"/>
    <w:rsid w:val="006826AB"/>
    <w:rsid w:val="0068321A"/>
    <w:rsid w:val="00683EC9"/>
    <w:rsid w:val="006B31F4"/>
    <w:rsid w:val="006E11FB"/>
    <w:rsid w:val="00707E59"/>
    <w:rsid w:val="00732C3C"/>
    <w:rsid w:val="0073335D"/>
    <w:rsid w:val="007567FE"/>
    <w:rsid w:val="00756B3B"/>
    <w:rsid w:val="00773A43"/>
    <w:rsid w:val="007A71BE"/>
    <w:rsid w:val="007B48BE"/>
    <w:rsid w:val="007F32BA"/>
    <w:rsid w:val="007F3688"/>
    <w:rsid w:val="008240DF"/>
    <w:rsid w:val="00842BFF"/>
    <w:rsid w:val="00845546"/>
    <w:rsid w:val="008808BF"/>
    <w:rsid w:val="00886F04"/>
    <w:rsid w:val="008928D9"/>
    <w:rsid w:val="008B454B"/>
    <w:rsid w:val="008B4BAF"/>
    <w:rsid w:val="008C290E"/>
    <w:rsid w:val="008E06E6"/>
    <w:rsid w:val="008E0911"/>
    <w:rsid w:val="008F0234"/>
    <w:rsid w:val="0090746A"/>
    <w:rsid w:val="009106C1"/>
    <w:rsid w:val="0093045A"/>
    <w:rsid w:val="0095780F"/>
    <w:rsid w:val="00962E25"/>
    <w:rsid w:val="00964FB3"/>
    <w:rsid w:val="00977A6A"/>
    <w:rsid w:val="009B1F72"/>
    <w:rsid w:val="009B3140"/>
    <w:rsid w:val="009C032F"/>
    <w:rsid w:val="009D214F"/>
    <w:rsid w:val="009F6122"/>
    <w:rsid w:val="00A01137"/>
    <w:rsid w:val="00A242FD"/>
    <w:rsid w:val="00A31F45"/>
    <w:rsid w:val="00A4255C"/>
    <w:rsid w:val="00A42AF2"/>
    <w:rsid w:val="00A76123"/>
    <w:rsid w:val="00AA2F97"/>
    <w:rsid w:val="00AA5156"/>
    <w:rsid w:val="00AA5EDB"/>
    <w:rsid w:val="00AE08DB"/>
    <w:rsid w:val="00B01361"/>
    <w:rsid w:val="00B05474"/>
    <w:rsid w:val="00B07C48"/>
    <w:rsid w:val="00B308FC"/>
    <w:rsid w:val="00B37843"/>
    <w:rsid w:val="00B41BFD"/>
    <w:rsid w:val="00B97C02"/>
    <w:rsid w:val="00BA7A2E"/>
    <w:rsid w:val="00BB0784"/>
    <w:rsid w:val="00BC3009"/>
    <w:rsid w:val="00BD57DA"/>
    <w:rsid w:val="00BE7BD5"/>
    <w:rsid w:val="00C33DBE"/>
    <w:rsid w:val="00C355FC"/>
    <w:rsid w:val="00C5252F"/>
    <w:rsid w:val="00C55D3A"/>
    <w:rsid w:val="00C77F05"/>
    <w:rsid w:val="00C86124"/>
    <w:rsid w:val="00CA5E7A"/>
    <w:rsid w:val="00CA683B"/>
    <w:rsid w:val="00D020FE"/>
    <w:rsid w:val="00D05329"/>
    <w:rsid w:val="00D3580B"/>
    <w:rsid w:val="00D426B8"/>
    <w:rsid w:val="00D5543F"/>
    <w:rsid w:val="00D60ADD"/>
    <w:rsid w:val="00D93157"/>
    <w:rsid w:val="00DA0F29"/>
    <w:rsid w:val="00DD5E84"/>
    <w:rsid w:val="00DF4197"/>
    <w:rsid w:val="00E32C73"/>
    <w:rsid w:val="00E765CA"/>
    <w:rsid w:val="00E9420D"/>
    <w:rsid w:val="00ED6C9F"/>
    <w:rsid w:val="00EE03CD"/>
    <w:rsid w:val="00F02D54"/>
    <w:rsid w:val="00F032B6"/>
    <w:rsid w:val="00F11DCF"/>
    <w:rsid w:val="00F14EB7"/>
    <w:rsid w:val="00F15A29"/>
    <w:rsid w:val="00F16D1C"/>
    <w:rsid w:val="00F46975"/>
    <w:rsid w:val="00F507E5"/>
    <w:rsid w:val="00F7245C"/>
    <w:rsid w:val="00FC5F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4FB47"/>
  <w15:chartTrackingRefBased/>
  <w15:docId w15:val="{FD2A4AD1-3385-4D38-A269-9E03957E6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B4D"/>
  </w:style>
  <w:style w:type="paragraph" w:styleId="Heading1">
    <w:name w:val="heading 1"/>
    <w:basedOn w:val="Normal"/>
    <w:next w:val="Normal"/>
    <w:link w:val="Heading1Char"/>
    <w:uiPriority w:val="9"/>
    <w:qFormat/>
    <w:rsid w:val="00546B4D"/>
    <w:pPr>
      <w:keepNext/>
      <w:keepLines/>
      <w:numPr>
        <w:numId w:val="2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826AB"/>
    <w:pPr>
      <w:keepNext/>
      <w:keepLines/>
      <w:numPr>
        <w:ilvl w:val="1"/>
        <w:numId w:val="24"/>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A5156"/>
    <w:pPr>
      <w:keepNext/>
      <w:keepLines/>
      <w:numPr>
        <w:ilvl w:val="2"/>
        <w:numId w:val="24"/>
      </w:numPr>
      <w:spacing w:before="200" w:after="0"/>
      <w:ind w:left="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46B4D"/>
    <w:pPr>
      <w:keepNext/>
      <w:keepLines/>
      <w:numPr>
        <w:ilvl w:val="3"/>
        <w:numId w:val="2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46B4D"/>
    <w:pPr>
      <w:keepNext/>
      <w:keepLines/>
      <w:numPr>
        <w:ilvl w:val="4"/>
        <w:numId w:val="24"/>
      </w:numPr>
      <w:spacing w:before="200" w:after="0"/>
      <w:outlineLvl w:val="4"/>
    </w:pPr>
    <w:rPr>
      <w:rFonts w:asciiTheme="majorHAnsi" w:eastAsiaTheme="majorEastAsia" w:hAnsiTheme="majorHAnsi" w:cstheme="majorBidi"/>
      <w:color w:val="163C3F" w:themeColor="text2" w:themeShade="BF"/>
    </w:rPr>
  </w:style>
  <w:style w:type="paragraph" w:styleId="Heading6">
    <w:name w:val="heading 6"/>
    <w:basedOn w:val="Normal"/>
    <w:next w:val="Normal"/>
    <w:link w:val="Heading6Char"/>
    <w:uiPriority w:val="9"/>
    <w:semiHidden/>
    <w:unhideWhenUsed/>
    <w:qFormat/>
    <w:rsid w:val="00546B4D"/>
    <w:pPr>
      <w:keepNext/>
      <w:keepLines/>
      <w:numPr>
        <w:ilvl w:val="5"/>
        <w:numId w:val="24"/>
      </w:numPr>
      <w:spacing w:before="200" w:after="0"/>
      <w:outlineLvl w:val="5"/>
    </w:pPr>
    <w:rPr>
      <w:rFonts w:asciiTheme="majorHAnsi" w:eastAsiaTheme="majorEastAsia" w:hAnsiTheme="majorHAnsi" w:cstheme="majorBidi"/>
      <w:i/>
      <w:iCs/>
      <w:color w:val="163C3F" w:themeColor="text2" w:themeShade="BF"/>
    </w:rPr>
  </w:style>
  <w:style w:type="paragraph" w:styleId="Heading7">
    <w:name w:val="heading 7"/>
    <w:basedOn w:val="Normal"/>
    <w:next w:val="Normal"/>
    <w:link w:val="Heading7Char"/>
    <w:uiPriority w:val="9"/>
    <w:semiHidden/>
    <w:unhideWhenUsed/>
    <w:qFormat/>
    <w:rsid w:val="00546B4D"/>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6B4D"/>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6B4D"/>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546B4D"/>
    <w:rPr>
      <w:b w:val="0"/>
      <w:bCs w:val="0"/>
      <w:smallCaps/>
      <w:spacing w:val="5"/>
    </w:rPr>
  </w:style>
  <w:style w:type="paragraph" w:styleId="Caption">
    <w:name w:val="caption"/>
    <w:basedOn w:val="Normal"/>
    <w:next w:val="Normal"/>
    <w:uiPriority w:val="35"/>
    <w:semiHidden/>
    <w:unhideWhenUsed/>
    <w:qFormat/>
    <w:rsid w:val="00546B4D"/>
    <w:pPr>
      <w:spacing w:after="200" w:line="240" w:lineRule="auto"/>
    </w:pPr>
    <w:rPr>
      <w:i/>
      <w:iCs/>
      <w:color w:val="1E5155" w:themeColor="text2"/>
      <w:sz w:val="18"/>
      <w:szCs w:val="18"/>
    </w:rPr>
  </w:style>
  <w:style w:type="character" w:styleId="Emphasis">
    <w:name w:val="Emphasis"/>
    <w:basedOn w:val="DefaultParagraphFont"/>
    <w:uiPriority w:val="20"/>
    <w:qFormat/>
    <w:rsid w:val="00546B4D"/>
    <w:rPr>
      <w:i/>
      <w:iCs/>
      <w:color w:val="auto"/>
    </w:rPr>
  </w:style>
  <w:style w:type="character" w:customStyle="1" w:styleId="Heading1Char">
    <w:name w:val="Heading 1 Char"/>
    <w:basedOn w:val="DefaultParagraphFont"/>
    <w:link w:val="Heading1"/>
    <w:uiPriority w:val="9"/>
    <w:rsid w:val="00546B4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826A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A515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46B4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46B4D"/>
    <w:rPr>
      <w:rFonts w:asciiTheme="majorHAnsi" w:eastAsiaTheme="majorEastAsia" w:hAnsiTheme="majorHAnsi" w:cstheme="majorBidi"/>
      <w:color w:val="163C3F" w:themeColor="text2" w:themeShade="BF"/>
    </w:rPr>
  </w:style>
  <w:style w:type="character" w:customStyle="1" w:styleId="Heading6Char">
    <w:name w:val="Heading 6 Char"/>
    <w:basedOn w:val="DefaultParagraphFont"/>
    <w:link w:val="Heading6"/>
    <w:uiPriority w:val="9"/>
    <w:semiHidden/>
    <w:rsid w:val="00546B4D"/>
    <w:rPr>
      <w:rFonts w:asciiTheme="majorHAnsi" w:eastAsiaTheme="majorEastAsia" w:hAnsiTheme="majorHAnsi" w:cstheme="majorBidi"/>
      <w:i/>
      <w:iCs/>
      <w:color w:val="163C3F" w:themeColor="text2" w:themeShade="BF"/>
    </w:rPr>
  </w:style>
  <w:style w:type="character" w:customStyle="1" w:styleId="Heading7Char">
    <w:name w:val="Heading 7 Char"/>
    <w:basedOn w:val="DefaultParagraphFont"/>
    <w:link w:val="Heading7"/>
    <w:uiPriority w:val="9"/>
    <w:semiHidden/>
    <w:rsid w:val="00546B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6B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6B4D"/>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546B4D"/>
    <w:rPr>
      <w:b/>
      <w:bCs/>
      <w:i/>
      <w:iCs/>
      <w:caps/>
    </w:rPr>
  </w:style>
  <w:style w:type="paragraph" w:styleId="IntenseQuote">
    <w:name w:val="Intense Quote"/>
    <w:basedOn w:val="Normal"/>
    <w:next w:val="Normal"/>
    <w:link w:val="IntenseQuoteChar"/>
    <w:uiPriority w:val="30"/>
    <w:qFormat/>
    <w:rsid w:val="00546B4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46B4D"/>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546B4D"/>
    <w:rPr>
      <w:b/>
      <w:bCs/>
      <w:smallCaps/>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rsid w:val="00546B4D"/>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rsid w:val="00546B4D"/>
    <w:pPr>
      <w:spacing w:before="160"/>
      <w:ind w:left="720" w:right="720"/>
    </w:pPr>
    <w:rPr>
      <w:i/>
      <w:iCs/>
      <w:color w:val="000000" w:themeColor="text1"/>
    </w:rPr>
  </w:style>
  <w:style w:type="character" w:customStyle="1" w:styleId="QuoteChar">
    <w:name w:val="Quote Char"/>
    <w:basedOn w:val="DefaultParagraphFont"/>
    <w:link w:val="Quote"/>
    <w:uiPriority w:val="29"/>
    <w:rsid w:val="00546B4D"/>
    <w:rPr>
      <w:i/>
      <w:iCs/>
      <w:color w:val="000000" w:themeColor="text1"/>
    </w:rPr>
  </w:style>
  <w:style w:type="character" w:styleId="Strong">
    <w:name w:val="Strong"/>
    <w:basedOn w:val="DefaultParagraphFont"/>
    <w:uiPriority w:val="22"/>
    <w:qFormat/>
    <w:rsid w:val="00546B4D"/>
    <w:rPr>
      <w:b/>
      <w:bCs/>
      <w:color w:val="000000" w:themeColor="text1"/>
    </w:rPr>
  </w:style>
  <w:style w:type="paragraph" w:styleId="Subtitle">
    <w:name w:val="Subtitle"/>
    <w:basedOn w:val="Normal"/>
    <w:next w:val="Normal"/>
    <w:link w:val="SubtitleChar"/>
    <w:uiPriority w:val="11"/>
    <w:qFormat/>
    <w:rsid w:val="00546B4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46B4D"/>
    <w:rPr>
      <w:color w:val="5A5A5A" w:themeColor="text1" w:themeTint="A5"/>
      <w:spacing w:val="10"/>
    </w:rPr>
  </w:style>
  <w:style w:type="character" w:styleId="SubtleEmphasis">
    <w:name w:val="Subtle Emphasis"/>
    <w:basedOn w:val="DefaultParagraphFont"/>
    <w:uiPriority w:val="19"/>
    <w:qFormat/>
    <w:rsid w:val="00546B4D"/>
    <w:rPr>
      <w:i/>
      <w:iCs/>
      <w:color w:val="404040" w:themeColor="text1" w:themeTint="BF"/>
    </w:rPr>
  </w:style>
  <w:style w:type="character" w:styleId="SubtleReference">
    <w:name w:val="Subtle Reference"/>
    <w:basedOn w:val="DefaultParagraphFont"/>
    <w:uiPriority w:val="31"/>
    <w:qFormat/>
    <w:rsid w:val="00546B4D"/>
    <w:rPr>
      <w:smallCaps/>
      <w:color w:val="404040" w:themeColor="text1" w:themeTint="BF"/>
      <w:u w:val="single" w:color="7F7F7F" w:themeColor="text1" w:themeTint="80"/>
    </w:rPr>
  </w:style>
  <w:style w:type="paragraph" w:styleId="Title">
    <w:name w:val="Title"/>
    <w:basedOn w:val="Normal"/>
    <w:next w:val="Normal"/>
    <w:link w:val="TitleChar"/>
    <w:uiPriority w:val="10"/>
    <w:qFormat/>
    <w:rsid w:val="00546B4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46B4D"/>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semiHidden/>
    <w:unhideWhenUsed/>
    <w:qFormat/>
    <w:rsid w:val="00546B4D"/>
    <w:pPr>
      <w:outlineLvl w:val="9"/>
    </w:pPr>
  </w:style>
  <w:style w:type="paragraph" w:customStyle="1" w:styleId="Code">
    <w:name w:val="Code"/>
    <w:basedOn w:val="Quote"/>
    <w:rsid w:val="00CA5E7A"/>
    <w:pPr>
      <w:spacing w:before="0" w:after="0" w:line="240" w:lineRule="auto"/>
    </w:pPr>
    <w:rPr>
      <w:rFonts w:ascii="Consolas" w:hAnsi="Consolas" w:cs="Consolas"/>
      <w:i w:val="0"/>
      <w:color w:val="000000"/>
      <w:sz w:val="19"/>
      <w:szCs w:val="19"/>
    </w:rPr>
  </w:style>
  <w:style w:type="paragraph" w:styleId="NormalWeb">
    <w:name w:val="Normal (Web)"/>
    <w:basedOn w:val="Normal"/>
    <w:uiPriority w:val="99"/>
    <w:semiHidden/>
    <w:unhideWhenUsed/>
    <w:rsid w:val="00D3580B"/>
    <w:pPr>
      <w:spacing w:before="100" w:beforeAutospacing="1" w:after="100" w:afterAutospacing="1" w:line="240" w:lineRule="auto"/>
    </w:pPr>
    <w:rPr>
      <w:rFonts w:ascii="Times New Roman" w:hAnsi="Times New Roman" w:cs="Times New Roman"/>
      <w:sz w:val="24"/>
      <w:szCs w:val="24"/>
      <w:lang w:eastAsia="en-US"/>
    </w:rPr>
  </w:style>
  <w:style w:type="paragraph" w:styleId="Revision">
    <w:name w:val="Revision"/>
    <w:hidden/>
    <w:uiPriority w:val="99"/>
    <w:semiHidden/>
    <w:rsid w:val="00180091"/>
    <w:pPr>
      <w:spacing w:after="0" w:line="240" w:lineRule="auto"/>
    </w:pPr>
  </w:style>
  <w:style w:type="paragraph" w:styleId="BalloonText">
    <w:name w:val="Balloon Text"/>
    <w:basedOn w:val="Normal"/>
    <w:link w:val="BalloonTextChar"/>
    <w:uiPriority w:val="99"/>
    <w:semiHidden/>
    <w:unhideWhenUsed/>
    <w:rsid w:val="00180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0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99569">
      <w:bodyDiv w:val="1"/>
      <w:marLeft w:val="0"/>
      <w:marRight w:val="0"/>
      <w:marTop w:val="0"/>
      <w:marBottom w:val="0"/>
      <w:divBdr>
        <w:top w:val="none" w:sz="0" w:space="0" w:color="auto"/>
        <w:left w:val="none" w:sz="0" w:space="0" w:color="auto"/>
        <w:bottom w:val="none" w:sz="0" w:space="0" w:color="auto"/>
        <w:right w:val="none" w:sz="0" w:space="0" w:color="auto"/>
      </w:divBdr>
    </w:div>
    <w:div w:id="53539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urckha\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E80A4FA4-E0E9-4DEF-8714-63FEC6D18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1449</TotalTime>
  <Pages>19</Pages>
  <Words>5101</Words>
  <Characters>29076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Sebastian Burckhardt</dc:creator>
  <cp:keywords/>
  <cp:lastModifiedBy>Sebastian Burckhardt</cp:lastModifiedBy>
  <cp:revision>15</cp:revision>
  <dcterms:created xsi:type="dcterms:W3CDTF">2015-10-21T21:34:00Z</dcterms:created>
  <dcterms:modified xsi:type="dcterms:W3CDTF">2015-12-02T23:18:00Z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